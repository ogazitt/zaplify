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DC548" w14:textId="46128333" w:rsidR="00E00464" w:rsidRPr="00E00464" w:rsidRDefault="00E67A1F" w:rsidP="00E00464">
      <w:pPr>
        <w:pStyle w:val="Title"/>
      </w:pPr>
      <w:proofErr w:type="spellStart"/>
      <w:r>
        <w:t>TwoStep</w:t>
      </w:r>
      <w:proofErr w:type="spellEnd"/>
      <w:r>
        <w:t xml:space="preserve"> Requirements</w:t>
      </w:r>
      <w:r w:rsidR="00E00464">
        <w:t xml:space="preserve"> v0.1</w:t>
      </w:r>
      <w:r w:rsidR="00B1235A">
        <w:t>.</w:t>
      </w:r>
      <w:ins w:id="0" w:author="Omri" w:date="2012-07-31T14:24:00Z">
        <w:r w:rsidR="008563A3">
          <w:t>4</w:t>
        </w:r>
      </w:ins>
      <w:bookmarkStart w:id="1" w:name="_GoBack"/>
      <w:bookmarkEnd w:id="1"/>
      <w:del w:id="2" w:author="Omri" w:date="2012-07-29T22:58:00Z">
        <w:r w:rsidR="00B1235A" w:rsidDel="00933804">
          <w:delText>1</w:delText>
        </w:r>
      </w:del>
    </w:p>
    <w:p w14:paraId="5C061B4B" w14:textId="77777777" w:rsidR="00E67A1F" w:rsidRDefault="00E67A1F" w:rsidP="00E67A1F">
      <w:pPr>
        <w:pStyle w:val="Heading1"/>
      </w:pPr>
      <w:r>
        <w:t>Landing Page</w:t>
      </w:r>
    </w:p>
    <w:p w14:paraId="7151F8AA" w14:textId="77777777" w:rsidR="00E67A1F" w:rsidRDefault="00E67A1F" w:rsidP="00E67A1F">
      <w:pPr>
        <w:pStyle w:val="Heading2"/>
      </w:pPr>
      <w:r>
        <w:t>MVP</w:t>
      </w:r>
    </w:p>
    <w:p w14:paraId="70BD8B97" w14:textId="77777777" w:rsidR="00E67A1F" w:rsidRPr="00D36149" w:rsidRDefault="00E67A1F" w:rsidP="00E67A1F">
      <w:pPr>
        <w:pStyle w:val="ListParagraph"/>
        <w:numPr>
          <w:ilvl w:val="0"/>
          <w:numId w:val="2"/>
        </w:numPr>
        <w:rPr>
          <w:b/>
          <w:rPrChange w:id="3" w:author="Omri" w:date="2012-07-31T11:15:00Z">
            <w:rPr/>
          </w:rPrChange>
        </w:rPr>
      </w:pPr>
      <w:r w:rsidRPr="00D36149">
        <w:rPr>
          <w:b/>
          <w:rPrChange w:id="4" w:author="Omri" w:date="2012-07-31T11:15:00Z">
            <w:rPr/>
          </w:rPrChange>
        </w:rPr>
        <w:t>As a new user, I want a clean, consistent product introduction page so that I can easily understand what the product is about.</w:t>
      </w:r>
    </w:p>
    <w:p w14:paraId="32A1072F" w14:textId="77777777" w:rsidR="00CD6274" w:rsidRPr="00D36149" w:rsidRDefault="00CD6274" w:rsidP="00E67A1F">
      <w:pPr>
        <w:pStyle w:val="ListParagraph"/>
        <w:numPr>
          <w:ilvl w:val="0"/>
          <w:numId w:val="2"/>
        </w:numPr>
        <w:rPr>
          <w:b/>
          <w:rPrChange w:id="5" w:author="Omri" w:date="2012-07-31T11:15:00Z">
            <w:rPr/>
          </w:rPrChange>
        </w:rPr>
      </w:pPr>
      <w:r w:rsidRPr="00D36149">
        <w:rPr>
          <w:b/>
          <w:rPrChange w:id="6" w:author="Omri" w:date="2012-07-31T11:15:00Z">
            <w:rPr/>
          </w:rPrChange>
        </w:rPr>
        <w:t>As a new user, I want an easily identifiable Privacy Policy link on the footer of the landing page, so I can rest easy that the product will respect my privacy.</w:t>
      </w:r>
    </w:p>
    <w:p w14:paraId="669D5C21" w14:textId="77777777" w:rsidR="00E67A1F" w:rsidRDefault="00E67A1F" w:rsidP="00E67A1F">
      <w:pPr>
        <w:pStyle w:val="Heading2"/>
      </w:pPr>
      <w:r>
        <w:t>Non-MVP</w:t>
      </w:r>
    </w:p>
    <w:p w14:paraId="3DE457D2" w14:textId="77777777" w:rsidR="00E67A1F" w:rsidRPr="00D36149" w:rsidRDefault="00E67A1F" w:rsidP="00CD6274">
      <w:pPr>
        <w:pStyle w:val="ListParagraph"/>
        <w:numPr>
          <w:ilvl w:val="0"/>
          <w:numId w:val="2"/>
        </w:numPr>
        <w:rPr>
          <w:b/>
          <w:rPrChange w:id="7" w:author="Omri" w:date="2012-07-31T11:15:00Z">
            <w:rPr/>
          </w:rPrChange>
        </w:rPr>
      </w:pPr>
      <w:r w:rsidRPr="00D36149">
        <w:rPr>
          <w:b/>
          <w:rPrChange w:id="8" w:author="Omri" w:date="2012-07-31T11:15:00Z">
            <w:rPr/>
          </w:rPrChange>
        </w:rPr>
        <w:t xml:space="preserve">As a new user, I want to </w:t>
      </w:r>
      <w:r w:rsidR="00CD6274" w:rsidRPr="00D36149">
        <w:rPr>
          <w:b/>
          <w:rPrChange w:id="9" w:author="Omri" w:date="2012-07-31T11:15:00Z">
            <w:rPr/>
          </w:rPrChange>
        </w:rPr>
        <w:t>watch a short, narrated “explainer” video to learn about the product without having to read text on the screen.</w:t>
      </w:r>
    </w:p>
    <w:p w14:paraId="7C09FA76" w14:textId="77777777" w:rsidR="00E67A1F" w:rsidRDefault="00E67A1F" w:rsidP="00E67A1F">
      <w:pPr>
        <w:pStyle w:val="Heading1"/>
      </w:pPr>
      <w:r>
        <w:t>Registration</w:t>
      </w:r>
    </w:p>
    <w:p w14:paraId="25DA85A4" w14:textId="77777777" w:rsidR="00CD6274" w:rsidRDefault="00CD6274" w:rsidP="00CD6274">
      <w:pPr>
        <w:pStyle w:val="Heading2"/>
      </w:pPr>
      <w:r>
        <w:t>MVP</w:t>
      </w:r>
    </w:p>
    <w:p w14:paraId="4B45B952" w14:textId="77777777" w:rsidR="00CD6274" w:rsidRPr="00D36149" w:rsidRDefault="00CD6274" w:rsidP="00CD6274">
      <w:pPr>
        <w:pStyle w:val="ListParagraph"/>
        <w:numPr>
          <w:ilvl w:val="0"/>
          <w:numId w:val="3"/>
        </w:numPr>
        <w:rPr>
          <w:b/>
          <w:rPrChange w:id="10" w:author="Omri" w:date="2012-07-31T11:15:00Z">
            <w:rPr/>
          </w:rPrChange>
        </w:rPr>
      </w:pPr>
      <w:r w:rsidRPr="00D36149">
        <w:rPr>
          <w:b/>
          <w:rPrChange w:id="11" w:author="Omri" w:date="2012-07-31T11:15:00Z">
            <w:rPr/>
          </w:rPrChange>
        </w:rPr>
        <w:t>As a new user, I want the registration “control” to be on the landing page, so that there is no friction between learning about the product and registering.</w:t>
      </w:r>
    </w:p>
    <w:p w14:paraId="6673C644" w14:textId="77777777" w:rsidR="00E542F9" w:rsidRPr="00D36149" w:rsidRDefault="00CD6274" w:rsidP="00CD6274">
      <w:pPr>
        <w:pStyle w:val="ListParagraph"/>
        <w:numPr>
          <w:ilvl w:val="0"/>
          <w:numId w:val="3"/>
        </w:numPr>
        <w:rPr>
          <w:ins w:id="12" w:author="Omri" w:date="2012-07-31T11:10:00Z"/>
          <w:b/>
          <w:rPrChange w:id="13" w:author="Omri" w:date="2012-07-31T11:15:00Z">
            <w:rPr>
              <w:ins w:id="14" w:author="Omri" w:date="2012-07-31T11:10:00Z"/>
            </w:rPr>
          </w:rPrChange>
        </w:rPr>
      </w:pPr>
      <w:r w:rsidRPr="00D36149">
        <w:rPr>
          <w:b/>
          <w:rPrChange w:id="15" w:author="Omri" w:date="2012-07-31T11:15:00Z">
            <w:rPr/>
          </w:rPrChange>
        </w:rPr>
        <w:t xml:space="preserve">As a new user, I want to easily register </w:t>
      </w:r>
      <w:ins w:id="16" w:author="Omri" w:date="2012-07-31T11:10:00Z">
        <w:r w:rsidR="00E542F9" w:rsidRPr="00D36149">
          <w:rPr>
            <w:b/>
            <w:rPrChange w:id="17" w:author="Omri" w:date="2012-07-31T11:15:00Z">
              <w:rPr/>
            </w:rPrChange>
          </w:rPr>
          <w:t>a new account.</w:t>
        </w:r>
      </w:ins>
    </w:p>
    <w:p w14:paraId="4CE36956" w14:textId="213413A1" w:rsidR="00CD6274" w:rsidRDefault="00E542F9">
      <w:pPr>
        <w:pStyle w:val="ListParagraph"/>
        <w:pPrChange w:id="18" w:author="Omri" w:date="2012-07-31T11:10:00Z">
          <w:pPr>
            <w:pStyle w:val="ListParagraph"/>
            <w:numPr>
              <w:numId w:val="3"/>
            </w:numPr>
            <w:ind w:hanging="360"/>
          </w:pPr>
        </w:pPrChange>
      </w:pPr>
      <w:ins w:id="19" w:author="Omri" w:date="2012-07-31T11:10:00Z">
        <w:r w:rsidRPr="007C6653">
          <w:rPr>
            <w:i/>
          </w:rPr>
          <w:t>Implementation Notes:</w:t>
        </w:r>
        <w:r>
          <w:rPr>
            <w:i/>
          </w:rPr>
          <w:t xml:space="preserve"> </w:t>
        </w:r>
        <w:r>
          <w:t xml:space="preserve">I do this </w:t>
        </w:r>
      </w:ins>
      <w:r w:rsidR="00CD6274">
        <w:t xml:space="preserve">by typing in an email address and a password, and click on a “Register” button, so I can start playing with the product with minimal hassle.  </w:t>
      </w:r>
    </w:p>
    <w:p w14:paraId="4B4CED52" w14:textId="77777777" w:rsidR="00CD6274" w:rsidRDefault="00CD6274" w:rsidP="00CD6274">
      <w:pPr>
        <w:pStyle w:val="Heading2"/>
      </w:pPr>
      <w:r>
        <w:t>Non-MVP</w:t>
      </w:r>
    </w:p>
    <w:p w14:paraId="1760DD73" w14:textId="77777777" w:rsidR="00D36149" w:rsidRPr="00D36149" w:rsidRDefault="00CD6274" w:rsidP="00CD6274">
      <w:pPr>
        <w:pStyle w:val="ListParagraph"/>
        <w:numPr>
          <w:ilvl w:val="0"/>
          <w:numId w:val="3"/>
        </w:numPr>
        <w:rPr>
          <w:ins w:id="20" w:author="Omri" w:date="2012-07-31T11:15:00Z"/>
          <w:rPrChange w:id="21" w:author="Omri" w:date="2012-07-31T11:15:00Z">
            <w:rPr>
              <w:ins w:id="22" w:author="Omri" w:date="2012-07-31T11:15:00Z"/>
              <w:b/>
            </w:rPr>
          </w:rPrChange>
        </w:rPr>
      </w:pPr>
      <w:r w:rsidRPr="00D36149">
        <w:rPr>
          <w:b/>
          <w:rPrChange w:id="23" w:author="Omri" w:date="2012-07-31T11:15:00Z">
            <w:rPr/>
          </w:rPrChange>
        </w:rPr>
        <w:t xml:space="preserve">As a new user, I want to be able to use my Facebook credentials in lieu of registering a new account, so I don’t have to create yet another </w:t>
      </w:r>
      <w:proofErr w:type="spellStart"/>
      <w:r w:rsidRPr="00D36149">
        <w:rPr>
          <w:b/>
          <w:rPrChange w:id="24" w:author="Omri" w:date="2012-07-31T11:15:00Z">
            <w:rPr/>
          </w:rPrChange>
        </w:rPr>
        <w:t>userid</w:t>
      </w:r>
      <w:proofErr w:type="spellEnd"/>
      <w:r w:rsidRPr="00D36149">
        <w:rPr>
          <w:b/>
          <w:rPrChange w:id="25" w:author="Omri" w:date="2012-07-31T11:15:00Z">
            <w:rPr/>
          </w:rPrChange>
        </w:rPr>
        <w:t xml:space="preserve"> and password.  </w:t>
      </w:r>
    </w:p>
    <w:p w14:paraId="61393DE6" w14:textId="28DD5952" w:rsidR="00CD6274" w:rsidRPr="00D36149" w:rsidRDefault="00D36149">
      <w:pPr>
        <w:pStyle w:val="ListParagraph"/>
        <w:pPrChange w:id="26" w:author="Omri" w:date="2012-07-31T11:15:00Z">
          <w:pPr>
            <w:pStyle w:val="ListParagraph"/>
            <w:numPr>
              <w:numId w:val="3"/>
            </w:numPr>
            <w:ind w:hanging="360"/>
          </w:pPr>
        </w:pPrChange>
      </w:pPr>
      <w:ins w:id="27" w:author="Omri" w:date="2012-07-31T11:15:00Z">
        <w:r>
          <w:rPr>
            <w:i/>
          </w:rPr>
          <w:t xml:space="preserve">Implementation Notes: </w:t>
        </w:r>
      </w:ins>
      <w:r w:rsidR="00CD6274" w:rsidRPr="00D36149">
        <w:t>Logging in with Facebook credentials creates a new account if one doesn’t exist for this user already.</w:t>
      </w:r>
    </w:p>
    <w:p w14:paraId="15081266" w14:textId="77777777" w:rsidR="00D36149" w:rsidRPr="00D36149" w:rsidRDefault="00CD6274" w:rsidP="00CD6274">
      <w:pPr>
        <w:pStyle w:val="ListParagraph"/>
        <w:numPr>
          <w:ilvl w:val="0"/>
          <w:numId w:val="3"/>
        </w:numPr>
        <w:rPr>
          <w:ins w:id="28" w:author="Omri" w:date="2012-07-31T11:15:00Z"/>
          <w:rPrChange w:id="29" w:author="Omri" w:date="2012-07-31T11:15:00Z">
            <w:rPr>
              <w:ins w:id="30" w:author="Omri" w:date="2012-07-31T11:15:00Z"/>
              <w:b/>
            </w:rPr>
          </w:rPrChange>
        </w:rPr>
      </w:pPr>
      <w:r w:rsidRPr="00D36149">
        <w:rPr>
          <w:b/>
          <w:rPrChange w:id="31" w:author="Omri" w:date="2012-07-31T11:15:00Z">
            <w:rPr/>
          </w:rPrChange>
        </w:rPr>
        <w:t xml:space="preserve">As a new user, I want to be able to use my Google credentials in lieu of registering a new account, so I don’t have to create yet another </w:t>
      </w:r>
      <w:proofErr w:type="spellStart"/>
      <w:r w:rsidRPr="00D36149">
        <w:rPr>
          <w:b/>
          <w:rPrChange w:id="32" w:author="Omri" w:date="2012-07-31T11:15:00Z">
            <w:rPr/>
          </w:rPrChange>
        </w:rPr>
        <w:t>userid</w:t>
      </w:r>
      <w:proofErr w:type="spellEnd"/>
      <w:r w:rsidRPr="00D36149">
        <w:rPr>
          <w:b/>
          <w:rPrChange w:id="33" w:author="Omri" w:date="2012-07-31T11:15:00Z">
            <w:rPr/>
          </w:rPrChange>
        </w:rPr>
        <w:t xml:space="preserve"> and password.  </w:t>
      </w:r>
    </w:p>
    <w:p w14:paraId="6C089BF6" w14:textId="06111604" w:rsidR="00CD6274" w:rsidRPr="00D36149" w:rsidRDefault="00D36149">
      <w:pPr>
        <w:pStyle w:val="ListParagraph"/>
        <w:pPrChange w:id="34" w:author="Omri" w:date="2012-07-31T11:15:00Z">
          <w:pPr>
            <w:pStyle w:val="ListParagraph"/>
            <w:numPr>
              <w:numId w:val="3"/>
            </w:numPr>
            <w:ind w:hanging="360"/>
          </w:pPr>
        </w:pPrChange>
      </w:pPr>
      <w:ins w:id="35" w:author="Omri" w:date="2012-07-31T11:15:00Z">
        <w:r>
          <w:rPr>
            <w:i/>
          </w:rPr>
          <w:t xml:space="preserve">Implementation Notes: </w:t>
        </w:r>
      </w:ins>
      <w:r w:rsidR="00CD6274" w:rsidRPr="00D36149">
        <w:t>Logging in with Google credentials creates a new account if one doesn’t exist for this user already.</w:t>
      </w:r>
    </w:p>
    <w:p w14:paraId="21540C6D" w14:textId="77777777" w:rsidR="00E67A1F" w:rsidRDefault="00CD6274" w:rsidP="00CD6274">
      <w:pPr>
        <w:pStyle w:val="Heading1"/>
      </w:pPr>
      <w:r>
        <w:t>Login</w:t>
      </w:r>
    </w:p>
    <w:p w14:paraId="306D8658" w14:textId="77777777" w:rsidR="00CD6274" w:rsidRDefault="00CD6274" w:rsidP="00CD6274">
      <w:pPr>
        <w:pStyle w:val="Heading2"/>
      </w:pPr>
      <w:r>
        <w:t>MVP</w:t>
      </w:r>
    </w:p>
    <w:p w14:paraId="74C7A227" w14:textId="77777777" w:rsidR="00CD6274" w:rsidRPr="00D36149" w:rsidRDefault="00CD6274" w:rsidP="00CD6274">
      <w:pPr>
        <w:pStyle w:val="ListParagraph"/>
        <w:numPr>
          <w:ilvl w:val="0"/>
          <w:numId w:val="4"/>
        </w:numPr>
        <w:rPr>
          <w:b/>
          <w:rPrChange w:id="36" w:author="Omri" w:date="2012-07-31T11:15:00Z">
            <w:rPr/>
          </w:rPrChange>
        </w:rPr>
      </w:pPr>
      <w:r w:rsidRPr="00D36149">
        <w:rPr>
          <w:b/>
          <w:rPrChange w:id="37" w:author="Omri" w:date="2012-07-31T11:15:00Z">
            <w:rPr/>
          </w:rPrChange>
        </w:rPr>
        <w:t>As an existing user, I want the product to automatically log me in when I navigate to the landing page, assuming I have an unexpired authentication cookie.</w:t>
      </w:r>
    </w:p>
    <w:p w14:paraId="29A4973F" w14:textId="77777777" w:rsidR="00452597" w:rsidRPr="00D36149" w:rsidRDefault="00CD6274" w:rsidP="00CD6274">
      <w:pPr>
        <w:pStyle w:val="ListParagraph"/>
        <w:numPr>
          <w:ilvl w:val="0"/>
          <w:numId w:val="4"/>
        </w:numPr>
        <w:rPr>
          <w:ins w:id="38" w:author="Omri" w:date="2012-07-29T22:57:00Z"/>
          <w:b/>
          <w:rPrChange w:id="39" w:author="Omri" w:date="2012-07-31T11:15:00Z">
            <w:rPr>
              <w:ins w:id="40" w:author="Omri" w:date="2012-07-29T22:57:00Z"/>
            </w:rPr>
          </w:rPrChange>
        </w:rPr>
      </w:pPr>
      <w:r w:rsidRPr="00D36149">
        <w:rPr>
          <w:b/>
          <w:rPrChange w:id="41" w:author="Omri" w:date="2012-07-31T11:15:00Z">
            <w:rPr/>
          </w:rPrChange>
        </w:rPr>
        <w:lastRenderedPageBreak/>
        <w:t xml:space="preserve">As an existing user, I want the landing page to contain a sign-in “control”, so I can login using my registered email address and password.  </w:t>
      </w:r>
    </w:p>
    <w:p w14:paraId="2A4B2713" w14:textId="77777777" w:rsidR="00CD6274" w:rsidRDefault="00452597">
      <w:pPr>
        <w:pStyle w:val="ListParagraph"/>
        <w:pPrChange w:id="42" w:author="Omri" w:date="2012-07-29T22:57:00Z">
          <w:pPr>
            <w:pStyle w:val="ListParagraph"/>
            <w:numPr>
              <w:numId w:val="4"/>
            </w:numPr>
            <w:ind w:hanging="360"/>
          </w:pPr>
        </w:pPrChange>
      </w:pPr>
      <w:ins w:id="43" w:author="Omri" w:date="2012-07-29T22:57:00Z">
        <w:r w:rsidRPr="00452597">
          <w:rPr>
            <w:i/>
          </w:rPr>
          <w:t>Implementation notes:</w:t>
        </w:r>
        <w:r>
          <w:t xml:space="preserve"> </w:t>
        </w:r>
      </w:ins>
      <w:r w:rsidR="00CD6274">
        <w:t xml:space="preserve">The product will generate an authentication cookie with </w:t>
      </w:r>
      <w:proofErr w:type="gramStart"/>
      <w:r w:rsidR="00CD6274">
        <w:t>a 7</w:t>
      </w:r>
      <w:proofErr w:type="gramEnd"/>
      <w:r w:rsidR="00CD6274">
        <w:t>-day expiration.</w:t>
      </w:r>
    </w:p>
    <w:p w14:paraId="2026DFEB" w14:textId="77777777" w:rsidR="00CD6274" w:rsidRDefault="00CD6274" w:rsidP="00CD6274">
      <w:pPr>
        <w:pStyle w:val="Heading2"/>
      </w:pPr>
      <w:r>
        <w:t>Non-MVP</w:t>
      </w:r>
    </w:p>
    <w:p w14:paraId="0E68EFF3" w14:textId="77777777" w:rsidR="00CD6274" w:rsidRPr="00D36149" w:rsidRDefault="00CD6274" w:rsidP="00CD6274">
      <w:pPr>
        <w:pStyle w:val="ListParagraph"/>
        <w:numPr>
          <w:ilvl w:val="0"/>
          <w:numId w:val="4"/>
        </w:numPr>
        <w:rPr>
          <w:b/>
          <w:rPrChange w:id="44" w:author="Omri" w:date="2012-07-31T11:16:00Z">
            <w:rPr/>
          </w:rPrChange>
        </w:rPr>
      </w:pPr>
      <w:r w:rsidRPr="00D36149">
        <w:rPr>
          <w:b/>
          <w:rPrChange w:id="45" w:author="Omri" w:date="2012-07-31T11:16:00Z">
            <w:rPr/>
          </w:rPrChange>
        </w:rPr>
        <w:t>As an existing user, I want a “Login with Facebook” button that enables me to login using my Facebook credentials.</w:t>
      </w:r>
    </w:p>
    <w:p w14:paraId="6AC9EBE1" w14:textId="77777777" w:rsidR="00CD6274" w:rsidRPr="00D36149" w:rsidRDefault="00CD6274" w:rsidP="00CD6274">
      <w:pPr>
        <w:pStyle w:val="ListParagraph"/>
        <w:numPr>
          <w:ilvl w:val="0"/>
          <w:numId w:val="4"/>
        </w:numPr>
        <w:rPr>
          <w:b/>
          <w:rPrChange w:id="46" w:author="Omri" w:date="2012-07-31T11:16:00Z">
            <w:rPr/>
          </w:rPrChange>
        </w:rPr>
      </w:pPr>
      <w:r w:rsidRPr="00D36149">
        <w:rPr>
          <w:b/>
          <w:rPrChange w:id="47" w:author="Omri" w:date="2012-07-31T11:16:00Z">
            <w:rPr/>
          </w:rPrChange>
        </w:rPr>
        <w:t>As an existing user, I want a “Login with Google” button that enables me to login using my Google credentials.</w:t>
      </w:r>
    </w:p>
    <w:p w14:paraId="5F6B1631" w14:textId="77777777" w:rsidR="00CD6274" w:rsidRDefault="00CD6274" w:rsidP="00CD6274">
      <w:pPr>
        <w:pStyle w:val="Heading1"/>
      </w:pPr>
      <w:r>
        <w:t>First Login</w:t>
      </w:r>
    </w:p>
    <w:p w14:paraId="2A3F2E98" w14:textId="77777777" w:rsidR="0007089C" w:rsidRPr="0007089C" w:rsidRDefault="0007089C" w:rsidP="0007089C">
      <w:pPr>
        <w:pStyle w:val="Heading2"/>
      </w:pPr>
      <w:r>
        <w:t>MVP</w:t>
      </w:r>
    </w:p>
    <w:p w14:paraId="54EB3A0F" w14:textId="77777777" w:rsidR="00452597" w:rsidRPr="00D36149" w:rsidRDefault="0007089C" w:rsidP="0007089C">
      <w:pPr>
        <w:pStyle w:val="ListParagraph"/>
        <w:numPr>
          <w:ilvl w:val="0"/>
          <w:numId w:val="6"/>
        </w:numPr>
        <w:rPr>
          <w:ins w:id="48" w:author="Omri" w:date="2012-07-29T22:57:00Z"/>
          <w:b/>
          <w:rPrChange w:id="49" w:author="Omri" w:date="2012-07-31T11:16:00Z">
            <w:rPr>
              <w:ins w:id="50" w:author="Omri" w:date="2012-07-29T22:57:00Z"/>
            </w:rPr>
          </w:rPrChange>
        </w:rPr>
      </w:pPr>
      <w:r w:rsidRPr="00D36149">
        <w:rPr>
          <w:b/>
          <w:rPrChange w:id="51" w:author="Omri" w:date="2012-07-31T11:16:00Z">
            <w:rPr/>
          </w:rPrChange>
        </w:rPr>
        <w:t xml:space="preserve">As a first-time user logging in, I want to see a brief introduction to the product.  </w:t>
      </w:r>
    </w:p>
    <w:p w14:paraId="5F1F3E2B" w14:textId="257975F9" w:rsidR="0007089C" w:rsidRDefault="00452597">
      <w:pPr>
        <w:pStyle w:val="ListParagraph"/>
        <w:pPrChange w:id="52" w:author="Omri" w:date="2012-07-29T22:57:00Z">
          <w:pPr>
            <w:pStyle w:val="ListParagraph"/>
            <w:numPr>
              <w:numId w:val="6"/>
            </w:numPr>
            <w:ind w:hanging="360"/>
          </w:pPr>
        </w:pPrChange>
      </w:pPr>
      <w:ins w:id="53" w:author="Omri" w:date="2012-07-29T22:57:00Z">
        <w:r w:rsidRPr="00452597">
          <w:rPr>
            <w:i/>
          </w:rPr>
          <w:t>Implementation notes:</w:t>
        </w:r>
        <w:r>
          <w:t xml:space="preserve"> </w:t>
        </w:r>
      </w:ins>
      <w:r w:rsidR="0007089C">
        <w:t xml:space="preserve">This will be accomplished using a series of </w:t>
      </w:r>
      <w:ins w:id="54" w:author="Omri" w:date="2012-07-29T22:57:00Z">
        <w:r>
          <w:t xml:space="preserve">tooltip “bubbles” with the </w:t>
        </w:r>
      </w:ins>
      <w:r>
        <w:t>arrows pointing</w:t>
      </w:r>
      <w:r w:rsidR="0007089C">
        <w:t xml:space="preserve"> to elements of the screen, with text </w:t>
      </w:r>
      <w:del w:id="55" w:author="Omri" w:date="2012-07-29T22:57:00Z">
        <w:r w:rsidR="0007089C">
          <w:delText>accompanying</w:delText>
        </w:r>
      </w:del>
      <w:ins w:id="56" w:author="Omri" w:date="2012-07-29T22:57:00Z">
        <w:r>
          <w:t>in</w:t>
        </w:r>
      </w:ins>
      <w:r>
        <w:t xml:space="preserve"> each </w:t>
      </w:r>
      <w:del w:id="57" w:author="Omri" w:date="2012-07-29T22:57:00Z">
        <w:r w:rsidR="0007089C">
          <w:delText>arrow</w:delText>
        </w:r>
      </w:del>
      <w:ins w:id="58" w:author="Omri" w:date="2012-07-29T22:57:00Z">
        <w:r>
          <w:t>bubble</w:t>
        </w:r>
      </w:ins>
      <w:r w:rsidR="0007089C">
        <w:t xml:space="preserve">.  I advance through the </w:t>
      </w:r>
      <w:del w:id="59" w:author="Omri" w:date="2012-07-29T22:57:00Z">
        <w:r w:rsidR="0007089C">
          <w:delText>arrows</w:delText>
        </w:r>
      </w:del>
      <w:ins w:id="60" w:author="Omri" w:date="2012-07-29T22:57:00Z">
        <w:r>
          <w:t>bubbles</w:t>
        </w:r>
      </w:ins>
      <w:r w:rsidR="0007089C">
        <w:t xml:space="preserve"> by clicking anywhere on the screen.</w:t>
      </w:r>
    </w:p>
    <w:p w14:paraId="4CA0E6F7" w14:textId="77777777" w:rsidR="0007089C" w:rsidRDefault="0007089C" w:rsidP="0007089C">
      <w:pPr>
        <w:pStyle w:val="ListParagraph"/>
        <w:numPr>
          <w:ilvl w:val="1"/>
          <w:numId w:val="6"/>
        </w:numPr>
      </w:pPr>
      <w:r>
        <w:t xml:space="preserve">“Welcome to </w:t>
      </w:r>
      <w:proofErr w:type="spellStart"/>
      <w:r>
        <w:t>TwoStep</w:t>
      </w:r>
      <w:proofErr w:type="spellEnd"/>
      <w:r>
        <w:t>!  The Organizer contains all of your Activities, and allows you to organize them under Categories.  Categories can also contain sub-categories.”</w:t>
      </w:r>
    </w:p>
    <w:p w14:paraId="53C9686C" w14:textId="77777777" w:rsidR="0007089C" w:rsidRDefault="0007089C" w:rsidP="0007089C">
      <w:pPr>
        <w:pStyle w:val="ListParagraph"/>
        <w:numPr>
          <w:ilvl w:val="1"/>
          <w:numId w:val="6"/>
        </w:numPr>
      </w:pPr>
      <w:r>
        <w:t xml:space="preserve">“The Activity Gallery contains Categories and Activities that can be great starting points.  You can drag Activities or whole Categories over to the Organizer, and </w:t>
      </w:r>
      <w:r w:rsidR="007D5A08">
        <w:t>customize</w:t>
      </w:r>
      <w:r>
        <w:t xml:space="preserve"> the Activities to match your lifestyle</w:t>
      </w:r>
      <w:r w:rsidR="007D5A08">
        <w:t xml:space="preserve"> – for example, for the Haircut </w:t>
      </w:r>
      <w:proofErr w:type="gramStart"/>
      <w:r w:rsidR="007D5A08">
        <w:t>Activity,</w:t>
      </w:r>
      <w:proofErr w:type="gramEnd"/>
      <w:r w:rsidR="007D5A08">
        <w:t xml:space="preserve"> you can set how often you’d like to get your hair cut</w:t>
      </w:r>
      <w:r>
        <w:t>”.</w:t>
      </w:r>
    </w:p>
    <w:p w14:paraId="70B7D724" w14:textId="77777777" w:rsidR="0007089C" w:rsidRDefault="0007089C" w:rsidP="0007089C">
      <w:pPr>
        <w:pStyle w:val="ListParagraph"/>
        <w:numPr>
          <w:ilvl w:val="1"/>
          <w:numId w:val="6"/>
        </w:numPr>
      </w:pPr>
      <w:r>
        <w:t xml:space="preserve">“The Profile allows you to tell </w:t>
      </w:r>
      <w:proofErr w:type="spellStart"/>
      <w:r>
        <w:t>TwoStep</w:t>
      </w:r>
      <w:proofErr w:type="spellEnd"/>
      <w:r>
        <w:t xml:space="preserve"> about yourself, so that it can adjust itself to better serve you.”</w:t>
      </w:r>
    </w:p>
    <w:p w14:paraId="57C56D19" w14:textId="77777777" w:rsidR="0007089C" w:rsidRDefault="0007089C" w:rsidP="0007089C">
      <w:pPr>
        <w:pStyle w:val="ListParagraph"/>
        <w:numPr>
          <w:ilvl w:val="1"/>
          <w:numId w:val="6"/>
        </w:numPr>
      </w:pPr>
      <w:r>
        <w:t xml:space="preserve">“The Profile allows you to connect to your Calendar and to Facebook, which makes </w:t>
      </w:r>
      <w:proofErr w:type="spellStart"/>
      <w:r>
        <w:t>TwoStep</w:t>
      </w:r>
      <w:proofErr w:type="spellEnd"/>
      <w:r>
        <w:t xml:space="preserve"> far more useful as an organizational tool.”</w:t>
      </w:r>
    </w:p>
    <w:p w14:paraId="4BF73D03" w14:textId="77777777" w:rsidR="0007089C" w:rsidRDefault="0007089C" w:rsidP="0007089C">
      <w:pPr>
        <w:pStyle w:val="ListParagraph"/>
        <w:numPr>
          <w:ilvl w:val="1"/>
          <w:numId w:val="6"/>
        </w:numPr>
      </w:pPr>
      <w:r>
        <w:t xml:space="preserve">“You’re ready to go!  The best way to get started is to fill in your Profile and connect to your Calendar and to Facebook.  After that, drag Activities from the Gallery and </w:t>
      </w:r>
      <w:r w:rsidR="007D5A08">
        <w:t>customize them to match your life’s cadences.”</w:t>
      </w:r>
    </w:p>
    <w:p w14:paraId="66EC6944" w14:textId="77777777" w:rsidR="007D5A08" w:rsidRPr="00D36149" w:rsidRDefault="007D5A08" w:rsidP="007D5A08">
      <w:pPr>
        <w:pStyle w:val="ListParagraph"/>
        <w:numPr>
          <w:ilvl w:val="0"/>
          <w:numId w:val="6"/>
        </w:numPr>
        <w:rPr>
          <w:b/>
          <w:rPrChange w:id="61" w:author="Omri" w:date="2012-07-31T11:16:00Z">
            <w:rPr/>
          </w:rPrChange>
        </w:rPr>
      </w:pPr>
      <w:r w:rsidRPr="00D36149">
        <w:rPr>
          <w:b/>
          <w:rPrChange w:id="62" w:author="Omri" w:date="2012-07-31T11:16:00Z">
            <w:rPr/>
          </w:rPrChange>
        </w:rPr>
        <w:t>As a first-time user, once I’ve completed the introduction, I won’t see it again next time I log in.</w:t>
      </w:r>
    </w:p>
    <w:p w14:paraId="1ADBCB4E" w14:textId="77777777" w:rsidR="00E542F9" w:rsidRPr="00D36149" w:rsidRDefault="007D5A08" w:rsidP="00E13CE5">
      <w:pPr>
        <w:pStyle w:val="ListParagraph"/>
        <w:numPr>
          <w:ilvl w:val="0"/>
          <w:numId w:val="6"/>
        </w:numPr>
        <w:rPr>
          <w:ins w:id="63" w:author="Omri" w:date="2012-07-31T11:12:00Z"/>
          <w:b/>
          <w:rPrChange w:id="64" w:author="Omri" w:date="2012-07-31T11:16:00Z">
            <w:rPr>
              <w:ins w:id="65" w:author="Omri" w:date="2012-07-31T11:12:00Z"/>
            </w:rPr>
          </w:rPrChange>
        </w:rPr>
      </w:pPr>
      <w:r w:rsidRPr="00D36149">
        <w:rPr>
          <w:b/>
          <w:rPrChange w:id="66" w:author="Omri" w:date="2012-07-31T11:16:00Z">
            <w:rPr/>
          </w:rPrChange>
        </w:rPr>
        <w:t xml:space="preserve">As an existing user that has already completed the introduction, I </w:t>
      </w:r>
      <w:del w:id="67" w:author="Omri" w:date="2012-07-31T11:12:00Z">
        <w:r w:rsidRPr="00D36149" w:rsidDel="00E542F9">
          <w:rPr>
            <w:b/>
            <w:rPrChange w:id="68" w:author="Omri" w:date="2012-07-31T11:16:00Z">
              <w:rPr/>
            </w:rPrChange>
          </w:rPr>
          <w:delText xml:space="preserve">can </w:delText>
        </w:r>
      </w:del>
      <w:ins w:id="69" w:author="Omri" w:date="2012-07-31T11:12:00Z">
        <w:r w:rsidR="00E542F9" w:rsidRPr="00D36149">
          <w:rPr>
            <w:b/>
            <w:rPrChange w:id="70" w:author="Omri" w:date="2012-07-31T11:16:00Z">
              <w:rPr/>
            </w:rPrChange>
          </w:rPr>
          <w:t>want to see the introduction again.</w:t>
        </w:r>
      </w:ins>
    </w:p>
    <w:p w14:paraId="168F32FE" w14:textId="5E7F534A" w:rsidR="00E13CE5" w:rsidRDefault="00E542F9">
      <w:pPr>
        <w:pStyle w:val="ListParagraph"/>
        <w:pPrChange w:id="71" w:author="Omri" w:date="2012-07-31T11:12:00Z">
          <w:pPr>
            <w:pStyle w:val="ListParagraph"/>
            <w:numPr>
              <w:numId w:val="6"/>
            </w:numPr>
            <w:ind w:hanging="360"/>
          </w:pPr>
        </w:pPrChange>
      </w:pPr>
      <w:ins w:id="72" w:author="Omri" w:date="2012-07-31T11:12:00Z">
        <w:r w:rsidRPr="007C6653">
          <w:rPr>
            <w:i/>
          </w:rPr>
          <w:t>Implementation Notes:</w:t>
        </w:r>
        <w:r>
          <w:rPr>
            <w:i/>
          </w:rPr>
          <w:t xml:space="preserve"> </w:t>
        </w:r>
        <w:r>
          <w:t>I do this</w:t>
        </w:r>
      </w:ins>
      <w:del w:id="73" w:author="Omri" w:date="2012-07-31T11:12:00Z">
        <w:r w:rsidR="007D5A08" w:rsidDel="00E542F9">
          <w:delText>see it again</w:delText>
        </w:r>
      </w:del>
      <w:r w:rsidR="007D5A08">
        <w:t xml:space="preserve"> by clicking the Settings menu and selecting “Introduction”.</w:t>
      </w:r>
    </w:p>
    <w:p w14:paraId="0EA3F339" w14:textId="77777777" w:rsidR="007D5A08" w:rsidRDefault="007D5A08" w:rsidP="007D5A08">
      <w:pPr>
        <w:pStyle w:val="Heading1"/>
      </w:pPr>
      <w:r>
        <w:t>Sign Out</w:t>
      </w:r>
    </w:p>
    <w:p w14:paraId="42B686FB" w14:textId="77777777" w:rsidR="007D5A08" w:rsidRDefault="007D5A08" w:rsidP="007D5A08">
      <w:pPr>
        <w:pStyle w:val="Heading2"/>
      </w:pPr>
      <w:r>
        <w:t>MVP</w:t>
      </w:r>
    </w:p>
    <w:p w14:paraId="6F652AA4" w14:textId="556A714A" w:rsidR="00452597" w:rsidRPr="00D36149" w:rsidRDefault="007D5A08" w:rsidP="007D5A08">
      <w:pPr>
        <w:pStyle w:val="ListParagraph"/>
        <w:numPr>
          <w:ilvl w:val="0"/>
          <w:numId w:val="7"/>
        </w:numPr>
        <w:rPr>
          <w:b/>
          <w:rPrChange w:id="74" w:author="Omri" w:date="2012-07-31T11:16:00Z">
            <w:rPr/>
          </w:rPrChange>
        </w:rPr>
      </w:pPr>
      <w:r w:rsidRPr="00D36149">
        <w:rPr>
          <w:b/>
          <w:rPrChange w:id="75" w:author="Omri" w:date="2012-07-31T11:16:00Z">
            <w:rPr/>
          </w:rPrChange>
        </w:rPr>
        <w:t>As a signed-in user, I want to</w:t>
      </w:r>
      <w:ins w:id="76" w:author="Omri" w:date="2012-07-31T11:12:00Z">
        <w:r w:rsidR="00E542F9" w:rsidRPr="00D36149">
          <w:rPr>
            <w:b/>
            <w:rPrChange w:id="77" w:author="Omri" w:date="2012-07-31T11:16:00Z">
              <w:rPr/>
            </w:rPrChange>
          </w:rPr>
          <w:t xml:space="preserve"> be able to sign out.</w:t>
        </w:r>
      </w:ins>
      <w:r w:rsidRPr="00D36149">
        <w:rPr>
          <w:b/>
          <w:rPrChange w:id="78" w:author="Omri" w:date="2012-07-31T11:16:00Z">
            <w:rPr/>
          </w:rPrChange>
        </w:rPr>
        <w:t xml:space="preserve"> </w:t>
      </w:r>
      <w:moveFromRangeStart w:id="79" w:author="Omri" w:date="2012-07-31T11:13:00Z" w:name="move331496509"/>
      <w:moveFrom w:id="80" w:author="Omri" w:date="2012-07-31T11:13:00Z">
        <w:r w:rsidRPr="00D36149" w:rsidDel="00E542F9">
          <w:rPr>
            <w:b/>
            <w:rPrChange w:id="81" w:author="Omri" w:date="2012-07-31T11:16:00Z">
              <w:rPr/>
            </w:rPrChange>
          </w:rPr>
          <w:t xml:space="preserve">click on the Settings menu and select “Sign out” so I can easily sign out of the product.  </w:t>
        </w:r>
      </w:moveFrom>
      <w:moveFromRangeEnd w:id="79"/>
      <w:del w:id="82" w:author="Omri" w:date="2012-07-29T22:57:00Z">
        <w:r w:rsidRPr="00D36149">
          <w:rPr>
            <w:b/>
            <w:rPrChange w:id="83" w:author="Omri" w:date="2012-07-31T11:16:00Z">
              <w:rPr/>
            </w:rPrChange>
          </w:rPr>
          <w:delText>Signing out will remove the authentication cookie from my browser.</w:delText>
        </w:r>
      </w:del>
    </w:p>
    <w:p w14:paraId="1721BF28" w14:textId="3879AF2F" w:rsidR="007D5A08" w:rsidRDefault="00452597" w:rsidP="00452597">
      <w:pPr>
        <w:pStyle w:val="ListParagraph"/>
        <w:rPr>
          <w:ins w:id="84" w:author="Omri" w:date="2012-07-29T22:57:00Z"/>
        </w:rPr>
      </w:pPr>
      <w:ins w:id="85" w:author="Omri" w:date="2012-07-29T22:57:00Z">
        <w:r w:rsidRPr="00452597">
          <w:rPr>
            <w:i/>
          </w:rPr>
          <w:lastRenderedPageBreak/>
          <w:t>Implementation notes</w:t>
        </w:r>
        <w:r>
          <w:t xml:space="preserve">: </w:t>
        </w:r>
      </w:ins>
      <w:ins w:id="86" w:author="Omri" w:date="2012-07-31T11:12:00Z">
        <w:r w:rsidR="00E542F9">
          <w:t xml:space="preserve">I do this by </w:t>
        </w:r>
      </w:ins>
      <w:moveToRangeStart w:id="87" w:author="Omri" w:date="2012-07-31T11:13:00Z" w:name="move331496509"/>
      <w:moveTo w:id="88" w:author="Omri" w:date="2012-07-31T11:13:00Z">
        <w:r w:rsidR="00E542F9">
          <w:t>click</w:t>
        </w:r>
      </w:moveTo>
      <w:ins w:id="89" w:author="Omri" w:date="2012-07-31T11:13:00Z">
        <w:r w:rsidR="00E542F9">
          <w:t>ing</w:t>
        </w:r>
      </w:ins>
      <w:moveTo w:id="90" w:author="Omri" w:date="2012-07-31T11:13:00Z">
        <w:r w:rsidR="00E542F9">
          <w:t xml:space="preserve"> on the Settings menu and select</w:t>
        </w:r>
      </w:moveTo>
      <w:ins w:id="91" w:author="Omri" w:date="2012-07-31T11:13:00Z">
        <w:r w:rsidR="00E542F9">
          <w:t>ing</w:t>
        </w:r>
      </w:ins>
      <w:moveTo w:id="92" w:author="Omri" w:date="2012-07-31T11:13:00Z">
        <w:r w:rsidR="00E542F9">
          <w:t xml:space="preserve"> “Sign out”</w:t>
        </w:r>
        <w:del w:id="93" w:author="Omri" w:date="2012-07-31T11:13:00Z">
          <w:r w:rsidR="00E542F9" w:rsidDel="00E542F9">
            <w:delText xml:space="preserve"> so I can easily sign out of the product.</w:delText>
          </w:r>
        </w:del>
      </w:moveTo>
      <w:ins w:id="94" w:author="Omri" w:date="2012-07-31T11:13:00Z">
        <w:r w:rsidR="00E542F9">
          <w:t>.</w:t>
        </w:r>
      </w:ins>
      <w:moveTo w:id="95" w:author="Omri" w:date="2012-07-31T11:13:00Z">
        <w:r w:rsidR="00E542F9">
          <w:t xml:space="preserve"> </w:t>
        </w:r>
      </w:moveTo>
      <w:moveToRangeEnd w:id="87"/>
      <w:ins w:id="96" w:author="Omri" w:date="2012-07-31T11:13:00Z">
        <w:r w:rsidR="00E542F9">
          <w:t xml:space="preserve">  </w:t>
        </w:r>
      </w:ins>
      <w:ins w:id="97" w:author="Omri" w:date="2012-07-29T22:57:00Z">
        <w:r w:rsidR="007D5A08">
          <w:t>Signing out will remove the authentication cookie from my browser.</w:t>
        </w:r>
      </w:ins>
    </w:p>
    <w:p w14:paraId="04AF1277" w14:textId="77777777" w:rsidR="00E13CE5" w:rsidDel="00E542F9" w:rsidRDefault="00E13CE5" w:rsidP="00E13CE5">
      <w:pPr>
        <w:pStyle w:val="Heading1"/>
        <w:rPr>
          <w:del w:id="98" w:author="Omri" w:date="2012-07-31T11:13:00Z"/>
        </w:rPr>
      </w:pPr>
      <w:r>
        <w:t>Help</w:t>
      </w:r>
    </w:p>
    <w:p w14:paraId="4F79A93B" w14:textId="77777777" w:rsidR="00E13CE5" w:rsidRDefault="00E13CE5">
      <w:pPr>
        <w:pStyle w:val="Heading1"/>
        <w:pPrChange w:id="99" w:author="Omri" w:date="2012-07-31T11:13:00Z">
          <w:pPr>
            <w:pStyle w:val="Heading2"/>
          </w:pPr>
        </w:pPrChange>
      </w:pPr>
      <w:moveFromRangeStart w:id="100" w:author="Omri" w:date="2012-07-29T22:57:00Z" w:name="move331365998"/>
      <w:moveFrom w:id="101" w:author="Omri" w:date="2012-07-29T22:57:00Z">
        <w:r>
          <w:t>Non-MVP</w:t>
        </w:r>
      </w:moveFrom>
    </w:p>
    <w:moveFromRangeEnd w:id="100"/>
    <w:p w14:paraId="4B6403CC" w14:textId="77777777" w:rsidR="00452597" w:rsidRDefault="00452597" w:rsidP="00E13CE5">
      <w:pPr>
        <w:pStyle w:val="Heading2"/>
        <w:rPr>
          <w:ins w:id="102" w:author="Omri" w:date="2012-07-29T22:57:00Z"/>
        </w:rPr>
      </w:pPr>
      <w:ins w:id="103" w:author="Omri" w:date="2012-07-29T22:57:00Z">
        <w:r>
          <w:t>MVP</w:t>
        </w:r>
      </w:ins>
    </w:p>
    <w:p w14:paraId="56F27529" w14:textId="77777777" w:rsidR="00452597" w:rsidRPr="00D36149" w:rsidRDefault="00452597">
      <w:pPr>
        <w:pStyle w:val="ListParagraph"/>
        <w:numPr>
          <w:ilvl w:val="0"/>
          <w:numId w:val="18"/>
        </w:numPr>
        <w:rPr>
          <w:b/>
          <w:rPrChange w:id="104" w:author="Omri" w:date="2012-07-31T11:16:00Z">
            <w:rPr/>
          </w:rPrChange>
        </w:rPr>
        <w:pPrChange w:id="105" w:author="Omri" w:date="2012-07-29T22:57:00Z">
          <w:pPr>
            <w:pStyle w:val="ListParagraph"/>
            <w:numPr>
              <w:numId w:val="14"/>
            </w:numPr>
            <w:ind w:hanging="360"/>
          </w:pPr>
        </w:pPrChange>
      </w:pPr>
      <w:r w:rsidRPr="00D36149">
        <w:rPr>
          <w:b/>
          <w:rPrChange w:id="106" w:author="Omri" w:date="2012-07-31T11:16:00Z">
            <w:rPr/>
          </w:rPrChange>
        </w:rPr>
        <w:t xml:space="preserve">As a signed-in user, I want to click on the Settings menu and select “Help” so I can browse through the product help videos.  </w:t>
      </w:r>
    </w:p>
    <w:p w14:paraId="2E858DBF" w14:textId="77777777" w:rsidR="00452597" w:rsidRDefault="00452597" w:rsidP="00452597">
      <w:pPr>
        <w:pStyle w:val="ListParagraph"/>
        <w:rPr>
          <w:ins w:id="107" w:author="Omri" w:date="2012-07-29T22:57:00Z"/>
        </w:rPr>
      </w:pPr>
      <w:ins w:id="108" w:author="Omri" w:date="2012-07-29T22:57:00Z">
        <w:r w:rsidRPr="00452597">
          <w:rPr>
            <w:i/>
          </w:rPr>
          <w:t xml:space="preserve">Implementation notes: </w:t>
        </w:r>
        <w:r>
          <w:t>a “getting started” video is the only one required for the MVP.</w:t>
        </w:r>
      </w:ins>
    </w:p>
    <w:p w14:paraId="549BA8C9" w14:textId="77777777" w:rsidR="00E13CE5" w:rsidRDefault="00E13CE5" w:rsidP="00E13CE5">
      <w:pPr>
        <w:pStyle w:val="Heading2"/>
      </w:pPr>
      <w:moveToRangeStart w:id="109" w:author="Omri" w:date="2012-07-29T22:57:00Z" w:name="move331365998"/>
      <w:moveTo w:id="110" w:author="Omri" w:date="2012-07-29T22:57:00Z">
        <w:r>
          <w:t>Non-MVP</w:t>
        </w:r>
      </w:moveTo>
    </w:p>
    <w:moveToRangeEnd w:id="109"/>
    <w:p w14:paraId="72A6FD09" w14:textId="77777777" w:rsidR="00452597" w:rsidRPr="00D36149" w:rsidRDefault="00E13CE5" w:rsidP="00452597">
      <w:pPr>
        <w:pStyle w:val="ListParagraph"/>
        <w:numPr>
          <w:ilvl w:val="0"/>
          <w:numId w:val="18"/>
        </w:numPr>
        <w:rPr>
          <w:ins w:id="111" w:author="Omri" w:date="2012-07-29T22:57:00Z"/>
          <w:b/>
          <w:rPrChange w:id="112" w:author="Omri" w:date="2012-07-31T11:16:00Z">
            <w:rPr>
              <w:ins w:id="113" w:author="Omri" w:date="2012-07-29T22:57:00Z"/>
            </w:rPr>
          </w:rPrChange>
        </w:rPr>
      </w:pPr>
      <w:ins w:id="114" w:author="Omri" w:date="2012-07-29T22:57:00Z">
        <w:r w:rsidRPr="00D36149">
          <w:rPr>
            <w:b/>
            <w:rPrChange w:id="115" w:author="Omri" w:date="2012-07-31T11:16:00Z">
              <w:rPr/>
            </w:rPrChange>
          </w:rPr>
          <w:t xml:space="preserve">As a signed-in user, I want to </w:t>
        </w:r>
        <w:r w:rsidR="00452597" w:rsidRPr="00D36149">
          <w:rPr>
            <w:b/>
            <w:rPrChange w:id="116" w:author="Omri" w:date="2012-07-31T11:16:00Z">
              <w:rPr/>
            </w:rPrChange>
          </w:rPr>
          <w:t xml:space="preserve">scroll through a list of short </w:t>
        </w:r>
        <w:r w:rsidRPr="00D36149">
          <w:rPr>
            <w:b/>
            <w:rPrChange w:id="117" w:author="Omri" w:date="2012-07-31T11:16:00Z">
              <w:rPr/>
            </w:rPrChange>
          </w:rPr>
          <w:t>product help videos</w:t>
        </w:r>
        <w:r w:rsidR="00452597" w:rsidRPr="00D36149">
          <w:rPr>
            <w:b/>
            <w:rPrChange w:id="118" w:author="Omri" w:date="2012-07-31T11:16:00Z">
              <w:rPr/>
            </w:rPrChange>
          </w:rPr>
          <w:t>, that show me how to:</w:t>
        </w:r>
        <w:r w:rsidR="00452597" w:rsidRPr="00D36149">
          <w:rPr>
            <w:b/>
            <w:rPrChange w:id="119" w:author="Omri" w:date="2012-07-31T11:16:00Z">
              <w:rPr/>
            </w:rPrChange>
          </w:rPr>
          <w:tab/>
        </w:r>
      </w:ins>
    </w:p>
    <w:p w14:paraId="0B463031" w14:textId="77777777" w:rsidR="00452597" w:rsidRPr="00D36149" w:rsidRDefault="00452597" w:rsidP="00452597">
      <w:pPr>
        <w:pStyle w:val="ListParagraph"/>
        <w:numPr>
          <w:ilvl w:val="1"/>
          <w:numId w:val="18"/>
        </w:numPr>
        <w:rPr>
          <w:ins w:id="120" w:author="Omri" w:date="2012-07-29T22:57:00Z"/>
          <w:b/>
          <w:rPrChange w:id="121" w:author="Omri" w:date="2012-07-31T11:16:00Z">
            <w:rPr>
              <w:ins w:id="122" w:author="Omri" w:date="2012-07-29T22:57:00Z"/>
            </w:rPr>
          </w:rPrChange>
        </w:rPr>
      </w:pPr>
      <w:ins w:id="123" w:author="Omri" w:date="2012-07-29T22:57:00Z">
        <w:r w:rsidRPr="00D36149">
          <w:rPr>
            <w:b/>
            <w:rPrChange w:id="124" w:author="Omri" w:date="2012-07-31T11:16:00Z">
              <w:rPr/>
            </w:rPrChange>
          </w:rPr>
          <w:t>Drag a Category or Activity from the Gallery to the Organizer.</w:t>
        </w:r>
      </w:ins>
    </w:p>
    <w:p w14:paraId="1EB38D43" w14:textId="77777777" w:rsidR="00452597" w:rsidRPr="00D36149" w:rsidRDefault="00452597" w:rsidP="00452597">
      <w:pPr>
        <w:pStyle w:val="ListParagraph"/>
        <w:numPr>
          <w:ilvl w:val="1"/>
          <w:numId w:val="18"/>
        </w:numPr>
        <w:rPr>
          <w:ins w:id="125" w:author="Omri" w:date="2012-07-29T22:57:00Z"/>
          <w:b/>
          <w:rPrChange w:id="126" w:author="Omri" w:date="2012-07-31T11:16:00Z">
            <w:rPr>
              <w:ins w:id="127" w:author="Omri" w:date="2012-07-29T22:57:00Z"/>
            </w:rPr>
          </w:rPrChange>
        </w:rPr>
      </w:pPr>
      <w:ins w:id="128" w:author="Omri" w:date="2012-07-29T22:57:00Z">
        <w:r w:rsidRPr="00D36149">
          <w:rPr>
            <w:b/>
            <w:rPrChange w:id="129" w:author="Omri" w:date="2012-07-31T11:16:00Z">
              <w:rPr/>
            </w:rPrChange>
          </w:rPr>
          <w:t>Customize an Activity by setting its frequency, location, and contacts.</w:t>
        </w:r>
      </w:ins>
    </w:p>
    <w:p w14:paraId="693F056D" w14:textId="77777777" w:rsidR="00452597" w:rsidRPr="00D36149" w:rsidRDefault="00452597" w:rsidP="00452597">
      <w:pPr>
        <w:pStyle w:val="ListParagraph"/>
        <w:numPr>
          <w:ilvl w:val="1"/>
          <w:numId w:val="18"/>
        </w:numPr>
        <w:rPr>
          <w:ins w:id="130" w:author="Omri" w:date="2012-07-29T22:57:00Z"/>
          <w:b/>
          <w:rPrChange w:id="131" w:author="Omri" w:date="2012-07-31T11:16:00Z">
            <w:rPr>
              <w:ins w:id="132" w:author="Omri" w:date="2012-07-29T22:57:00Z"/>
            </w:rPr>
          </w:rPrChange>
        </w:rPr>
      </w:pPr>
      <w:ins w:id="133" w:author="Omri" w:date="2012-07-29T22:57:00Z">
        <w:r w:rsidRPr="00D36149">
          <w:rPr>
            <w:b/>
            <w:rPrChange w:id="134" w:author="Omri" w:date="2012-07-31T11:16:00Z">
              <w:rPr/>
            </w:rPrChange>
          </w:rPr>
          <w:t>Navigate to Next Steps and sort by Type.</w:t>
        </w:r>
      </w:ins>
    </w:p>
    <w:p w14:paraId="31C00861" w14:textId="77777777" w:rsidR="00E13CE5" w:rsidRPr="00D36149" w:rsidRDefault="00452597" w:rsidP="00452597">
      <w:pPr>
        <w:pStyle w:val="ListParagraph"/>
        <w:numPr>
          <w:ilvl w:val="1"/>
          <w:numId w:val="18"/>
        </w:numPr>
        <w:rPr>
          <w:ins w:id="135" w:author="Omri" w:date="2012-07-29T22:57:00Z"/>
          <w:b/>
          <w:rPrChange w:id="136" w:author="Omri" w:date="2012-07-31T11:16:00Z">
            <w:rPr>
              <w:ins w:id="137" w:author="Omri" w:date="2012-07-29T22:57:00Z"/>
            </w:rPr>
          </w:rPrChange>
        </w:rPr>
      </w:pPr>
      <w:ins w:id="138" w:author="Omri" w:date="2012-07-29T22:57:00Z">
        <w:r w:rsidRPr="00D36149">
          <w:rPr>
            <w:b/>
            <w:rPrChange w:id="139" w:author="Omri" w:date="2012-07-31T11:16:00Z">
              <w:rPr/>
            </w:rPrChange>
          </w:rPr>
          <w:t>Navigate to Next Steps from the iPhone Calendar.</w:t>
        </w:r>
        <w:r w:rsidR="00E13CE5" w:rsidRPr="00D36149">
          <w:rPr>
            <w:b/>
            <w:rPrChange w:id="140" w:author="Omri" w:date="2012-07-31T11:16:00Z">
              <w:rPr/>
            </w:rPrChange>
          </w:rPr>
          <w:t xml:space="preserve">  </w:t>
        </w:r>
      </w:ins>
    </w:p>
    <w:p w14:paraId="2F0E4CA7" w14:textId="77777777" w:rsidR="00452597" w:rsidRPr="00D36149" w:rsidRDefault="007C6653" w:rsidP="00452597">
      <w:pPr>
        <w:pStyle w:val="ListParagraph"/>
        <w:numPr>
          <w:ilvl w:val="1"/>
          <w:numId w:val="18"/>
        </w:numPr>
        <w:rPr>
          <w:ins w:id="141" w:author="Omri" w:date="2012-07-29T22:57:00Z"/>
          <w:b/>
          <w:rPrChange w:id="142" w:author="Omri" w:date="2012-07-31T11:16:00Z">
            <w:rPr>
              <w:ins w:id="143" w:author="Omri" w:date="2012-07-29T22:57:00Z"/>
            </w:rPr>
          </w:rPrChange>
        </w:rPr>
      </w:pPr>
      <w:ins w:id="144" w:author="Omri" w:date="2012-07-29T22:57:00Z">
        <w:r w:rsidRPr="00D36149">
          <w:rPr>
            <w:b/>
            <w:rPrChange w:id="145" w:author="Omri" w:date="2012-07-31T11:16:00Z">
              <w:rPr/>
            </w:rPrChange>
          </w:rPr>
          <w:t>Complete a “Call” Next Step by tapping the Action icon on the Step.</w:t>
        </w:r>
      </w:ins>
    </w:p>
    <w:p w14:paraId="529F6D39" w14:textId="77777777" w:rsidR="00E13CE5" w:rsidRDefault="00E13CE5" w:rsidP="007D5A08">
      <w:pPr>
        <w:pStyle w:val="Heading1"/>
      </w:pPr>
      <w:r>
        <w:t>Profile</w:t>
      </w:r>
    </w:p>
    <w:p w14:paraId="492DF348" w14:textId="77777777" w:rsidR="00E13CE5" w:rsidRDefault="00E13CE5" w:rsidP="00E13CE5">
      <w:pPr>
        <w:pStyle w:val="Heading2"/>
      </w:pPr>
      <w:r>
        <w:t>MVP</w:t>
      </w:r>
    </w:p>
    <w:p w14:paraId="7639DAFD" w14:textId="77777777" w:rsidR="00D36149" w:rsidRPr="00D36149" w:rsidRDefault="00E13CE5" w:rsidP="00E13CE5">
      <w:pPr>
        <w:pStyle w:val="ListParagraph"/>
        <w:numPr>
          <w:ilvl w:val="0"/>
          <w:numId w:val="17"/>
        </w:numPr>
        <w:rPr>
          <w:ins w:id="146" w:author="Omri" w:date="2012-07-31T11:14:00Z"/>
          <w:b/>
          <w:rPrChange w:id="147" w:author="Omri" w:date="2012-07-31T11:16:00Z">
            <w:rPr>
              <w:ins w:id="148" w:author="Omri" w:date="2012-07-31T11:14:00Z"/>
            </w:rPr>
          </w:rPrChange>
        </w:rPr>
      </w:pPr>
      <w:r w:rsidRPr="00D36149">
        <w:rPr>
          <w:b/>
          <w:rPrChange w:id="149" w:author="Omri" w:date="2012-07-31T11:16:00Z">
            <w:rPr/>
          </w:rPrChange>
        </w:rPr>
        <w:t xml:space="preserve">As a novice user, I </w:t>
      </w:r>
      <w:del w:id="150" w:author="Omri" w:date="2012-07-31T11:13:00Z">
        <w:r w:rsidRPr="00D36149" w:rsidDel="00E542F9">
          <w:rPr>
            <w:b/>
            <w:rPrChange w:id="151" w:author="Omri" w:date="2012-07-31T11:16:00Z">
              <w:rPr/>
            </w:rPrChange>
          </w:rPr>
          <w:delText xml:space="preserve">can </w:delText>
        </w:r>
      </w:del>
      <w:ins w:id="152" w:author="Omri" w:date="2012-07-31T11:13:00Z">
        <w:r w:rsidR="00E542F9" w:rsidRPr="00D36149">
          <w:rPr>
            <w:b/>
            <w:rPrChange w:id="153" w:author="Omri" w:date="2012-07-31T11:16:00Z">
              <w:rPr/>
            </w:rPrChange>
          </w:rPr>
          <w:t xml:space="preserve">want to </w:t>
        </w:r>
      </w:ins>
      <w:del w:id="154" w:author="Omri" w:date="2012-07-31T11:13:00Z">
        <w:r w:rsidRPr="00D36149" w:rsidDel="00D36149">
          <w:rPr>
            <w:b/>
            <w:rPrChange w:id="155" w:author="Omri" w:date="2012-07-31T11:16:00Z">
              <w:rPr/>
            </w:rPrChange>
          </w:rPr>
          <w:delText xml:space="preserve">click the Profile tab to show the Profile Editor, allowing me to </w:delText>
        </w:r>
      </w:del>
      <w:r w:rsidRPr="00D36149">
        <w:rPr>
          <w:b/>
          <w:rPrChange w:id="156" w:author="Omri" w:date="2012-07-31T11:16:00Z">
            <w:rPr/>
          </w:rPrChange>
        </w:rPr>
        <w:t>enter my profile information</w:t>
      </w:r>
      <w:ins w:id="157" w:author="Omri" w:date="2012-07-31T11:14:00Z">
        <w:r w:rsidR="00D36149" w:rsidRPr="00D36149">
          <w:rPr>
            <w:b/>
            <w:rPrChange w:id="158" w:author="Omri" w:date="2012-07-31T11:16:00Z">
              <w:rPr/>
            </w:rPrChange>
          </w:rPr>
          <w:t>.</w:t>
        </w:r>
      </w:ins>
    </w:p>
    <w:p w14:paraId="02DAE741" w14:textId="447F9A0F" w:rsidR="00E13CE5" w:rsidRDefault="00D36149">
      <w:pPr>
        <w:pStyle w:val="ListParagraph"/>
        <w:pPrChange w:id="159" w:author="Omri" w:date="2012-07-31T11:14:00Z">
          <w:pPr>
            <w:pStyle w:val="ListParagraph"/>
            <w:numPr>
              <w:numId w:val="17"/>
            </w:numPr>
            <w:ind w:hanging="360"/>
          </w:pPr>
        </w:pPrChange>
      </w:pPr>
      <w:ins w:id="160" w:author="Omri" w:date="2012-07-31T11:14:00Z">
        <w:r>
          <w:rPr>
            <w:i/>
          </w:rPr>
          <w:t xml:space="preserve">Implementation Notes: </w:t>
        </w:r>
        <w:r>
          <w:t>I do this by clicking the Profile tab to show the Profile Editor, allowing me to</w:t>
        </w:r>
      </w:ins>
      <w:r w:rsidR="00E13CE5">
        <w:t xml:space="preserve"> </w:t>
      </w:r>
      <w:ins w:id="161" w:author="Omri" w:date="2012-07-31T11:14:00Z">
        <w:r>
          <w:t xml:space="preserve">fill in </w:t>
        </w:r>
      </w:ins>
      <w:del w:id="162" w:author="Omri" w:date="2012-07-31T11:14:00Z">
        <w:r w:rsidR="00E13CE5" w:rsidDel="00D36149">
          <w:delText xml:space="preserve">into </w:delText>
        </w:r>
      </w:del>
      <w:r w:rsidR="00E13CE5">
        <w:t>three sections:</w:t>
      </w:r>
    </w:p>
    <w:p w14:paraId="22E650C7" w14:textId="77777777" w:rsidR="00E13CE5" w:rsidRDefault="00E13CE5" w:rsidP="00E13CE5">
      <w:pPr>
        <w:pStyle w:val="ListParagraph"/>
        <w:numPr>
          <w:ilvl w:val="1"/>
          <w:numId w:val="17"/>
        </w:numPr>
      </w:pPr>
      <w:r>
        <w:t>Connect to Facebook</w:t>
      </w:r>
    </w:p>
    <w:p w14:paraId="78B5A38E" w14:textId="77777777" w:rsidR="00E13CE5" w:rsidRDefault="00E13CE5" w:rsidP="00E13CE5">
      <w:pPr>
        <w:pStyle w:val="ListParagraph"/>
        <w:numPr>
          <w:ilvl w:val="1"/>
          <w:numId w:val="17"/>
        </w:numPr>
      </w:pPr>
      <w:r>
        <w:t>Connect to Google</w:t>
      </w:r>
    </w:p>
    <w:p w14:paraId="6B507771" w14:textId="77777777" w:rsidR="00E13CE5" w:rsidRDefault="00E13CE5" w:rsidP="00E13CE5">
      <w:pPr>
        <w:pStyle w:val="ListParagraph"/>
        <w:numPr>
          <w:ilvl w:val="1"/>
          <w:numId w:val="17"/>
        </w:numPr>
      </w:pPr>
      <w:r>
        <w:t xml:space="preserve">Personal Information </w:t>
      </w:r>
    </w:p>
    <w:p w14:paraId="31F0BA94" w14:textId="77777777" w:rsidR="00D36149" w:rsidRDefault="00E13CE5" w:rsidP="00C95DC0">
      <w:pPr>
        <w:pStyle w:val="ListParagraph"/>
        <w:numPr>
          <w:ilvl w:val="0"/>
          <w:numId w:val="17"/>
        </w:numPr>
        <w:spacing w:after="0"/>
        <w:rPr>
          <w:ins w:id="163" w:author="Omri" w:date="2012-07-31T11:16:00Z"/>
          <w:b/>
        </w:rPr>
      </w:pPr>
      <w:r w:rsidRPr="00D36149">
        <w:rPr>
          <w:b/>
          <w:rPrChange w:id="164" w:author="Omri" w:date="2012-07-31T11:16:00Z">
            <w:rPr/>
          </w:rPrChange>
        </w:rPr>
        <w:t xml:space="preserve">As a novice user, I </w:t>
      </w:r>
      <w:del w:id="165" w:author="Omri" w:date="2012-07-31T11:16:00Z">
        <w:r w:rsidRPr="00D36149" w:rsidDel="00D36149">
          <w:rPr>
            <w:b/>
            <w:rPrChange w:id="166" w:author="Omri" w:date="2012-07-31T11:16:00Z">
              <w:rPr/>
            </w:rPrChange>
          </w:rPr>
          <w:delText xml:space="preserve">can </w:delText>
        </w:r>
      </w:del>
      <w:ins w:id="167" w:author="Omri" w:date="2012-07-31T11:16:00Z">
        <w:r w:rsidR="00D36149">
          <w:rPr>
            <w:b/>
          </w:rPr>
          <w:t>want to</w:t>
        </w:r>
        <w:r w:rsidR="00D36149" w:rsidRPr="00D36149">
          <w:rPr>
            <w:b/>
            <w:rPrChange w:id="168" w:author="Omri" w:date="2012-07-31T11:16:00Z">
              <w:rPr/>
            </w:rPrChange>
          </w:rPr>
          <w:t xml:space="preserve"> </w:t>
        </w:r>
      </w:ins>
      <w:r w:rsidRPr="00D36149">
        <w:rPr>
          <w:b/>
          <w:rPrChange w:id="169" w:author="Omri" w:date="2012-07-31T11:16:00Z">
            <w:rPr/>
          </w:rPrChange>
        </w:rPr>
        <w:t>connect to Facebook to import my personal information</w:t>
      </w:r>
      <w:ins w:id="170" w:author="Omri" w:date="2012-07-31T11:16:00Z">
        <w:r w:rsidR="00D36149">
          <w:rPr>
            <w:b/>
          </w:rPr>
          <w:t>.</w:t>
        </w:r>
      </w:ins>
    </w:p>
    <w:p w14:paraId="59679223" w14:textId="501C1C29" w:rsidR="00E13CE5" w:rsidRDefault="00E13CE5">
      <w:pPr>
        <w:pStyle w:val="ListParagraph"/>
        <w:spacing w:after="0"/>
        <w:pPrChange w:id="171" w:author="Omri" w:date="2012-07-31T11:17:00Z">
          <w:pPr>
            <w:pStyle w:val="ListParagraph"/>
            <w:numPr>
              <w:numId w:val="17"/>
            </w:numPr>
            <w:ind w:hanging="360"/>
          </w:pPr>
        </w:pPrChange>
      </w:pPr>
      <w:del w:id="172" w:author="Omri" w:date="2012-07-31T11:17:00Z">
        <w:r w:rsidRPr="00D36149" w:rsidDel="00D36149">
          <w:rPr>
            <w:b/>
            <w:rPrChange w:id="173" w:author="Omri" w:date="2012-07-31T11:16:00Z">
              <w:rPr/>
            </w:rPrChange>
          </w:rPr>
          <w:delText xml:space="preserve"> </w:delText>
        </w:r>
        <w:r w:rsidRPr="00D36149" w:rsidDel="00D36149">
          <w:delText xml:space="preserve">by clicking the Connect to Facebook button.  I will be redirected to FB’s consent UI and authorize TwoStep to access my FB information.  </w:delText>
        </w:r>
      </w:del>
      <w:ins w:id="174" w:author="Omri" w:date="2012-07-29T22:57:00Z">
        <w:r w:rsidR="00D36149">
          <w:rPr>
            <w:i/>
          </w:rPr>
          <w:t xml:space="preserve">Implementation </w:t>
        </w:r>
      </w:ins>
      <w:ins w:id="175" w:author="Omri" w:date="2012-07-31T11:14:00Z">
        <w:r w:rsidR="00D36149">
          <w:rPr>
            <w:i/>
          </w:rPr>
          <w:t>N</w:t>
        </w:r>
      </w:ins>
      <w:ins w:id="176" w:author="Omri" w:date="2012-07-29T22:57:00Z">
        <w:r w:rsidR="007C6653" w:rsidRPr="007C6653">
          <w:rPr>
            <w:i/>
          </w:rPr>
          <w:t>otes:</w:t>
        </w:r>
      </w:ins>
      <w:ins w:id="177" w:author="Omri" w:date="2012-07-31T11:17:00Z">
        <w:r w:rsidR="00D36149">
          <w:rPr>
            <w:i/>
          </w:rPr>
          <w:t xml:space="preserve"> </w:t>
        </w:r>
        <w:r w:rsidR="00D36149">
          <w:t xml:space="preserve">I do this by </w:t>
        </w:r>
        <w:r w:rsidR="00D36149" w:rsidRPr="00692F9C">
          <w:t xml:space="preserve">clicking the Connect to Facebook button.  I will be redirected to FB’s consent UI and authorize </w:t>
        </w:r>
        <w:proofErr w:type="spellStart"/>
        <w:r w:rsidR="00D36149" w:rsidRPr="00692F9C">
          <w:t>TwoStep</w:t>
        </w:r>
        <w:proofErr w:type="spellEnd"/>
        <w:r w:rsidR="00D36149" w:rsidRPr="00692F9C">
          <w:t xml:space="preserve"> to access my FB information.  </w:t>
        </w:r>
      </w:ins>
      <w:ins w:id="178" w:author="Omri" w:date="2012-07-29T22:57:00Z">
        <w:r w:rsidR="007C6653" w:rsidRPr="007C6653">
          <w:rPr>
            <w:i/>
          </w:rPr>
          <w:t xml:space="preserve"> </w:t>
        </w:r>
      </w:ins>
      <w:r w:rsidR="00EC672F">
        <w:t xml:space="preserve">In addition to importing my personal information (reflecting in the Personal Information section) and my friends as possible contacts, </w:t>
      </w:r>
      <w:proofErr w:type="spellStart"/>
      <w:r w:rsidR="00EC672F">
        <w:t>TwoStep</w:t>
      </w:r>
      <w:proofErr w:type="spellEnd"/>
      <w:r w:rsidR="00EC672F">
        <w:t xml:space="preserve"> will show me a list of my Facebook friends that currently use </w:t>
      </w:r>
      <w:proofErr w:type="spellStart"/>
      <w:r w:rsidR="00EC672F">
        <w:t>TwoStep</w:t>
      </w:r>
      <w:proofErr w:type="spellEnd"/>
      <w:r w:rsidR="00EC672F">
        <w:t>, and allow me to check a box next to each of them that I want to add as my Friends (they are all checked by default).  Explanation text tells me that Friends are allowed to see my Activity information, and can authorize me to see theirs.</w:t>
      </w:r>
    </w:p>
    <w:p w14:paraId="61713DD7" w14:textId="681D096B" w:rsidR="00D36149" w:rsidRPr="00D36149" w:rsidRDefault="00EC672F" w:rsidP="00E13CE5">
      <w:pPr>
        <w:pStyle w:val="ListParagraph"/>
        <w:numPr>
          <w:ilvl w:val="0"/>
          <w:numId w:val="17"/>
        </w:numPr>
        <w:rPr>
          <w:ins w:id="179" w:author="Omri" w:date="2012-07-31T11:18:00Z"/>
          <w:rPrChange w:id="180" w:author="Omri" w:date="2012-07-31T11:18:00Z">
            <w:rPr>
              <w:ins w:id="181" w:author="Omri" w:date="2012-07-31T11:18:00Z"/>
              <w:b/>
            </w:rPr>
          </w:rPrChange>
        </w:rPr>
      </w:pPr>
      <w:r w:rsidRPr="00D36149">
        <w:rPr>
          <w:b/>
          <w:rPrChange w:id="182" w:author="Omri" w:date="2012-07-31T11:17:00Z">
            <w:rPr/>
          </w:rPrChange>
        </w:rPr>
        <w:t xml:space="preserve">As a novice user, I </w:t>
      </w:r>
      <w:del w:id="183" w:author="Omri" w:date="2012-07-31T11:18:00Z">
        <w:r w:rsidRPr="00D36149" w:rsidDel="00D36149">
          <w:rPr>
            <w:b/>
            <w:rPrChange w:id="184" w:author="Omri" w:date="2012-07-31T11:17:00Z">
              <w:rPr/>
            </w:rPrChange>
          </w:rPr>
          <w:delText xml:space="preserve">can </w:delText>
        </w:r>
      </w:del>
      <w:ins w:id="185" w:author="Omri" w:date="2012-07-31T11:18:00Z">
        <w:r w:rsidR="00D36149">
          <w:rPr>
            <w:b/>
          </w:rPr>
          <w:t>want to</w:t>
        </w:r>
        <w:r w:rsidR="00D36149" w:rsidRPr="00D36149">
          <w:rPr>
            <w:b/>
            <w:rPrChange w:id="186" w:author="Omri" w:date="2012-07-31T11:17:00Z">
              <w:rPr/>
            </w:rPrChange>
          </w:rPr>
          <w:t xml:space="preserve"> </w:t>
        </w:r>
      </w:ins>
      <w:r w:rsidRPr="00D36149">
        <w:rPr>
          <w:b/>
          <w:rPrChange w:id="187" w:author="Omri" w:date="2012-07-31T11:17:00Z">
            <w:rPr/>
          </w:rPrChange>
        </w:rPr>
        <w:t xml:space="preserve">connect to </w:t>
      </w:r>
      <w:ins w:id="188" w:author="Omri" w:date="2012-07-31T11:18:00Z">
        <w:r w:rsidR="00D36149">
          <w:rPr>
            <w:b/>
          </w:rPr>
          <w:t xml:space="preserve">my Google </w:t>
        </w:r>
      </w:ins>
      <w:del w:id="189" w:author="Omri" w:date="2012-07-31T11:18:00Z">
        <w:r w:rsidRPr="00D36149" w:rsidDel="00D36149">
          <w:rPr>
            <w:b/>
            <w:rPrChange w:id="190" w:author="Omri" w:date="2012-07-31T11:17:00Z">
              <w:rPr/>
            </w:rPrChange>
          </w:rPr>
          <w:delText xml:space="preserve">Google to connect to my </w:delText>
        </w:r>
      </w:del>
      <w:r w:rsidRPr="00D36149">
        <w:rPr>
          <w:b/>
          <w:rPrChange w:id="191" w:author="Omri" w:date="2012-07-31T11:17:00Z">
            <w:rPr/>
          </w:rPrChange>
        </w:rPr>
        <w:t>Calendar</w:t>
      </w:r>
      <w:ins w:id="192" w:author="Omri" w:date="2012-07-31T11:18:00Z">
        <w:r w:rsidR="00D36149">
          <w:rPr>
            <w:b/>
          </w:rPr>
          <w:t>.</w:t>
        </w:r>
      </w:ins>
    </w:p>
    <w:p w14:paraId="755E1B6F" w14:textId="78BDD4F9" w:rsidR="00EC672F" w:rsidRDefault="00D36149">
      <w:pPr>
        <w:pStyle w:val="ListParagraph"/>
        <w:pPrChange w:id="193" w:author="Omri" w:date="2012-07-31T11:18:00Z">
          <w:pPr>
            <w:pStyle w:val="ListParagraph"/>
            <w:numPr>
              <w:numId w:val="17"/>
            </w:numPr>
            <w:ind w:hanging="360"/>
          </w:pPr>
        </w:pPrChange>
      </w:pPr>
      <w:ins w:id="194" w:author="Omri" w:date="2012-07-31T11:18:00Z">
        <w:r>
          <w:rPr>
            <w:i/>
          </w:rPr>
          <w:t>Implementation Notes:</w:t>
        </w:r>
      </w:ins>
      <w:r w:rsidR="00EC672F" w:rsidRPr="00D36149">
        <w:rPr>
          <w:b/>
          <w:rPrChange w:id="195" w:author="Omri" w:date="2012-07-31T11:17:00Z">
            <w:rPr/>
          </w:rPrChange>
        </w:rPr>
        <w:t xml:space="preserve"> </w:t>
      </w:r>
      <w:ins w:id="196" w:author="Omri" w:date="2012-07-31T11:18:00Z">
        <w:r>
          <w:t xml:space="preserve">I do this </w:t>
        </w:r>
      </w:ins>
      <w:r w:rsidR="00EC672F">
        <w:t xml:space="preserve">by clicking the Connect to Google button.  I will be redirected to Google’s consent UI and authorize </w:t>
      </w:r>
      <w:proofErr w:type="spellStart"/>
      <w:r w:rsidR="00EC672F">
        <w:t>TwoStep</w:t>
      </w:r>
      <w:proofErr w:type="spellEnd"/>
      <w:r w:rsidR="00EC672F">
        <w:t xml:space="preserve"> to access my Google calendar.</w:t>
      </w:r>
    </w:p>
    <w:p w14:paraId="364F5F8B" w14:textId="72A34465" w:rsidR="00EC672F" w:rsidRPr="00D36149" w:rsidRDefault="00EC672F" w:rsidP="00E13CE5">
      <w:pPr>
        <w:pStyle w:val="ListParagraph"/>
        <w:numPr>
          <w:ilvl w:val="0"/>
          <w:numId w:val="17"/>
        </w:numPr>
        <w:rPr>
          <w:b/>
          <w:rPrChange w:id="197" w:author="Omri" w:date="2012-07-31T11:18:00Z">
            <w:rPr/>
          </w:rPrChange>
        </w:rPr>
      </w:pPr>
      <w:r w:rsidRPr="00D36149">
        <w:rPr>
          <w:b/>
          <w:rPrChange w:id="198" w:author="Omri" w:date="2012-07-31T11:18:00Z">
            <w:rPr/>
          </w:rPrChange>
        </w:rPr>
        <w:t xml:space="preserve">As a novice user, I </w:t>
      </w:r>
      <w:del w:id="199" w:author="Omri" w:date="2012-07-31T11:18:00Z">
        <w:r w:rsidRPr="00D36149" w:rsidDel="00D36149">
          <w:rPr>
            <w:b/>
            <w:rPrChange w:id="200" w:author="Omri" w:date="2012-07-31T11:18:00Z">
              <w:rPr/>
            </w:rPrChange>
          </w:rPr>
          <w:delText xml:space="preserve">can </w:delText>
        </w:r>
      </w:del>
      <w:ins w:id="201" w:author="Omri" w:date="2012-07-31T11:18:00Z">
        <w:r w:rsidR="00D36149">
          <w:rPr>
            <w:b/>
          </w:rPr>
          <w:t>want to</w:t>
        </w:r>
        <w:r w:rsidR="00D36149" w:rsidRPr="00D36149">
          <w:rPr>
            <w:b/>
            <w:rPrChange w:id="202" w:author="Omri" w:date="2012-07-31T11:18:00Z">
              <w:rPr/>
            </w:rPrChange>
          </w:rPr>
          <w:t xml:space="preserve"> </w:t>
        </w:r>
      </w:ins>
      <w:r w:rsidRPr="00D36149">
        <w:rPr>
          <w:b/>
          <w:rPrChange w:id="203" w:author="Omri" w:date="2012-07-31T11:18:00Z">
            <w:rPr/>
          </w:rPrChange>
        </w:rPr>
        <w:t>fill out my personal information in the Profile Editor:</w:t>
      </w:r>
    </w:p>
    <w:p w14:paraId="1E1138D5" w14:textId="77777777" w:rsidR="00EC672F" w:rsidRPr="00D36149" w:rsidRDefault="00EC672F" w:rsidP="00EC672F">
      <w:pPr>
        <w:pStyle w:val="ListParagraph"/>
        <w:numPr>
          <w:ilvl w:val="1"/>
          <w:numId w:val="17"/>
        </w:numPr>
        <w:rPr>
          <w:b/>
          <w:rPrChange w:id="204" w:author="Omri" w:date="2012-07-31T11:18:00Z">
            <w:rPr/>
          </w:rPrChange>
        </w:rPr>
      </w:pPr>
      <w:r w:rsidRPr="00D36149">
        <w:rPr>
          <w:b/>
          <w:rPrChange w:id="205" w:author="Omri" w:date="2012-07-31T11:18:00Z">
            <w:rPr/>
          </w:rPrChange>
        </w:rPr>
        <w:t>Name</w:t>
      </w:r>
    </w:p>
    <w:p w14:paraId="15BDF4FC" w14:textId="77777777" w:rsidR="00EC672F" w:rsidRPr="00D36149" w:rsidRDefault="00EC672F" w:rsidP="00EC672F">
      <w:pPr>
        <w:pStyle w:val="ListParagraph"/>
        <w:numPr>
          <w:ilvl w:val="1"/>
          <w:numId w:val="17"/>
        </w:numPr>
        <w:rPr>
          <w:b/>
          <w:rPrChange w:id="206" w:author="Omri" w:date="2012-07-31T11:18:00Z">
            <w:rPr/>
          </w:rPrChange>
        </w:rPr>
      </w:pPr>
      <w:r w:rsidRPr="00D36149">
        <w:rPr>
          <w:b/>
          <w:rPrChange w:id="207" w:author="Omri" w:date="2012-07-31T11:18:00Z">
            <w:rPr/>
          </w:rPrChange>
        </w:rPr>
        <w:lastRenderedPageBreak/>
        <w:t>Address / Location</w:t>
      </w:r>
    </w:p>
    <w:p w14:paraId="336C2477" w14:textId="77777777" w:rsidR="00EC672F" w:rsidRPr="00D36149" w:rsidRDefault="00EC672F" w:rsidP="00EC672F">
      <w:pPr>
        <w:pStyle w:val="ListParagraph"/>
        <w:numPr>
          <w:ilvl w:val="1"/>
          <w:numId w:val="17"/>
        </w:numPr>
        <w:rPr>
          <w:b/>
          <w:rPrChange w:id="208" w:author="Omri" w:date="2012-07-31T11:18:00Z">
            <w:rPr/>
          </w:rPrChange>
        </w:rPr>
      </w:pPr>
      <w:r w:rsidRPr="00D36149">
        <w:rPr>
          <w:b/>
          <w:rPrChange w:id="209" w:author="Omri" w:date="2012-07-31T11:18:00Z">
            <w:rPr/>
          </w:rPrChange>
        </w:rPr>
        <w:t>Gender</w:t>
      </w:r>
    </w:p>
    <w:p w14:paraId="56BFB68E" w14:textId="77777777" w:rsidR="00EC672F" w:rsidRPr="00D36149" w:rsidRDefault="00EC672F" w:rsidP="00EC672F">
      <w:pPr>
        <w:pStyle w:val="ListParagraph"/>
        <w:numPr>
          <w:ilvl w:val="1"/>
          <w:numId w:val="17"/>
        </w:numPr>
        <w:rPr>
          <w:b/>
          <w:rPrChange w:id="210" w:author="Omri" w:date="2012-07-31T11:18:00Z">
            <w:rPr/>
          </w:rPrChange>
        </w:rPr>
      </w:pPr>
      <w:r w:rsidRPr="00D36149">
        <w:rPr>
          <w:b/>
          <w:rPrChange w:id="211" w:author="Omri" w:date="2012-07-31T11:18:00Z">
            <w:rPr/>
          </w:rPrChange>
        </w:rPr>
        <w:t>Birthday</w:t>
      </w:r>
    </w:p>
    <w:p w14:paraId="13CB50D0" w14:textId="77777777" w:rsidR="00EC672F" w:rsidRPr="00D36149" w:rsidRDefault="00EC672F" w:rsidP="00EC672F">
      <w:pPr>
        <w:pStyle w:val="ListParagraph"/>
        <w:numPr>
          <w:ilvl w:val="1"/>
          <w:numId w:val="17"/>
        </w:numPr>
        <w:rPr>
          <w:b/>
          <w:rPrChange w:id="212" w:author="Omri" w:date="2012-07-31T11:18:00Z">
            <w:rPr/>
          </w:rPrChange>
        </w:rPr>
      </w:pPr>
      <w:r w:rsidRPr="00D36149">
        <w:rPr>
          <w:b/>
          <w:rPrChange w:id="213" w:author="Omri" w:date="2012-07-31T11:18:00Z">
            <w:rPr/>
          </w:rPrChange>
        </w:rPr>
        <w:t>Phone number</w:t>
      </w:r>
    </w:p>
    <w:p w14:paraId="79E7EC43" w14:textId="77777777" w:rsidR="00EC672F" w:rsidRPr="00D36149" w:rsidRDefault="00EC672F" w:rsidP="00EC672F">
      <w:pPr>
        <w:pStyle w:val="ListParagraph"/>
        <w:numPr>
          <w:ilvl w:val="1"/>
          <w:numId w:val="17"/>
        </w:numPr>
        <w:rPr>
          <w:b/>
          <w:rPrChange w:id="214" w:author="Omri" w:date="2012-07-31T11:18:00Z">
            <w:rPr/>
          </w:rPrChange>
        </w:rPr>
      </w:pPr>
      <w:r w:rsidRPr="00D36149">
        <w:rPr>
          <w:b/>
          <w:rPrChange w:id="215" w:author="Omri" w:date="2012-07-31T11:18:00Z">
            <w:rPr/>
          </w:rPrChange>
        </w:rPr>
        <w:t>Spouse (name, gender, birthday)</w:t>
      </w:r>
    </w:p>
    <w:p w14:paraId="515FC917" w14:textId="77777777" w:rsidR="00EC672F" w:rsidRPr="00D36149" w:rsidRDefault="00EC672F" w:rsidP="00EC672F">
      <w:pPr>
        <w:pStyle w:val="ListParagraph"/>
        <w:numPr>
          <w:ilvl w:val="1"/>
          <w:numId w:val="17"/>
        </w:numPr>
        <w:rPr>
          <w:b/>
          <w:rPrChange w:id="216" w:author="Omri" w:date="2012-07-31T11:18:00Z">
            <w:rPr/>
          </w:rPrChange>
        </w:rPr>
      </w:pPr>
      <w:r w:rsidRPr="00D36149">
        <w:rPr>
          <w:b/>
          <w:rPrChange w:id="217" w:author="Omri" w:date="2012-07-31T11:18:00Z">
            <w:rPr/>
          </w:rPrChange>
        </w:rPr>
        <w:t>Children (name, gender, birthday)</w:t>
      </w:r>
    </w:p>
    <w:p w14:paraId="62B24FD8" w14:textId="77777777" w:rsidR="00E13CE5" w:rsidRDefault="00E13CE5" w:rsidP="00E13CE5">
      <w:pPr>
        <w:pStyle w:val="Heading2"/>
      </w:pPr>
      <w:r>
        <w:t>Non-MVP</w:t>
      </w:r>
    </w:p>
    <w:p w14:paraId="6DADFF29" w14:textId="3CFF3499" w:rsidR="00E13CE5" w:rsidRPr="00D36149" w:rsidRDefault="00EC672F" w:rsidP="00EC672F">
      <w:pPr>
        <w:pStyle w:val="ListParagraph"/>
        <w:numPr>
          <w:ilvl w:val="0"/>
          <w:numId w:val="17"/>
        </w:numPr>
        <w:rPr>
          <w:b/>
          <w:rPrChange w:id="218" w:author="Omri" w:date="2012-07-31T11:18:00Z">
            <w:rPr/>
          </w:rPrChange>
        </w:rPr>
      </w:pPr>
      <w:r w:rsidRPr="00D36149">
        <w:rPr>
          <w:b/>
          <w:rPrChange w:id="219" w:author="Omri" w:date="2012-07-31T11:18:00Z">
            <w:rPr/>
          </w:rPrChange>
        </w:rPr>
        <w:t xml:space="preserve">As a novice user, I can </w:t>
      </w:r>
      <w:del w:id="220" w:author="Omri" w:date="2012-07-31T11:18:00Z">
        <w:r w:rsidRPr="00D36149" w:rsidDel="00D36149">
          <w:rPr>
            <w:b/>
            <w:rPrChange w:id="221" w:author="Omri" w:date="2012-07-31T11:18:00Z">
              <w:rPr/>
            </w:rPrChange>
          </w:rPr>
          <w:delText xml:space="preserve">connect to Google to </w:delText>
        </w:r>
      </w:del>
      <w:r w:rsidRPr="00D36149">
        <w:rPr>
          <w:b/>
          <w:rPrChange w:id="222" w:author="Omri" w:date="2012-07-31T11:18:00Z">
            <w:rPr/>
          </w:rPrChange>
        </w:rPr>
        <w:t>import Google contacts or Google+ friends.</w:t>
      </w:r>
    </w:p>
    <w:p w14:paraId="4722C519" w14:textId="77777777" w:rsidR="007D5A08" w:rsidRDefault="007D5A08" w:rsidP="007D5A08">
      <w:pPr>
        <w:pStyle w:val="Heading1"/>
      </w:pPr>
      <w:r>
        <w:t>Activity Gallery</w:t>
      </w:r>
    </w:p>
    <w:p w14:paraId="1BF03E01" w14:textId="77777777" w:rsidR="007D5A08" w:rsidRDefault="007D5A08" w:rsidP="007D5A08">
      <w:pPr>
        <w:pStyle w:val="Heading2"/>
      </w:pPr>
      <w:r>
        <w:t>MVP</w:t>
      </w:r>
    </w:p>
    <w:p w14:paraId="6A8771BF" w14:textId="095E2543" w:rsidR="007C6653" w:rsidRPr="00D36149" w:rsidRDefault="007D5A08" w:rsidP="007D5A08">
      <w:pPr>
        <w:pStyle w:val="ListParagraph"/>
        <w:numPr>
          <w:ilvl w:val="0"/>
          <w:numId w:val="8"/>
        </w:numPr>
        <w:rPr>
          <w:ins w:id="223" w:author="Omri" w:date="2012-07-29T22:57:00Z"/>
          <w:b/>
          <w:rPrChange w:id="224" w:author="Omri" w:date="2012-07-31T11:19:00Z">
            <w:rPr>
              <w:ins w:id="225" w:author="Omri" w:date="2012-07-29T22:57:00Z"/>
            </w:rPr>
          </w:rPrChange>
        </w:rPr>
      </w:pPr>
      <w:r w:rsidRPr="00D36149">
        <w:rPr>
          <w:b/>
          <w:rPrChange w:id="226" w:author="Omri" w:date="2012-07-31T11:19:00Z">
            <w:rPr/>
          </w:rPrChange>
        </w:rPr>
        <w:t xml:space="preserve">As a novice user, I want to see a </w:t>
      </w:r>
      <w:del w:id="227" w:author="Omri" w:date="2012-07-29T22:57:00Z">
        <w:r w:rsidRPr="00D36149">
          <w:rPr>
            <w:b/>
            <w:rPrChange w:id="228" w:author="Omri" w:date="2012-07-31T11:19:00Z">
              <w:rPr/>
            </w:rPrChange>
          </w:rPr>
          <w:delText xml:space="preserve">vertical </w:delText>
        </w:r>
      </w:del>
      <w:r w:rsidRPr="00D36149">
        <w:rPr>
          <w:b/>
          <w:rPrChange w:id="229" w:author="Omri" w:date="2012-07-31T11:19:00Z">
            <w:rPr/>
          </w:rPrChange>
        </w:rPr>
        <w:t xml:space="preserve">list of Categories that contain Sub-Categories and/or Activities.  </w:t>
      </w:r>
    </w:p>
    <w:p w14:paraId="69238DDE" w14:textId="7BC8333C" w:rsidR="007817D8" w:rsidRDefault="007C6653">
      <w:pPr>
        <w:pStyle w:val="ListParagraph"/>
        <w:pPrChange w:id="230" w:author="Omri" w:date="2012-07-29T22:57:00Z">
          <w:pPr>
            <w:pStyle w:val="ListParagraph"/>
            <w:numPr>
              <w:numId w:val="8"/>
            </w:numPr>
            <w:ind w:hanging="360"/>
          </w:pPr>
        </w:pPrChange>
      </w:pPr>
      <w:ins w:id="231" w:author="Omri" w:date="2012-07-29T22:57:00Z">
        <w:r w:rsidRPr="007C6653">
          <w:rPr>
            <w:i/>
          </w:rPr>
          <w:t xml:space="preserve">Implementation Notes: </w:t>
        </w:r>
      </w:ins>
      <w:r w:rsidR="007D5A08">
        <w:t>T</w:t>
      </w:r>
      <w:r>
        <w:t xml:space="preserve">he Categories are arranged in </w:t>
      </w:r>
      <w:del w:id="232" w:author="Omri" w:date="2012-07-29T22:57:00Z">
        <w:r w:rsidR="007D5A08">
          <w:delText>an</w:delText>
        </w:r>
      </w:del>
      <w:ins w:id="233" w:author="Omri" w:date="2012-07-29T22:57:00Z">
        <w:r>
          <w:t>a vertical</w:t>
        </w:r>
      </w:ins>
      <w:r w:rsidR="007D5A08">
        <w:t xml:space="preserve"> accordion control, and the first Category is open</w:t>
      </w:r>
      <w:r w:rsidR="007817D8">
        <w:t>, with all of the rest closed</w:t>
      </w:r>
      <w:r w:rsidR="007D5A08">
        <w:t xml:space="preserve">.  </w:t>
      </w:r>
    </w:p>
    <w:p w14:paraId="1406638E" w14:textId="4C80E3BC" w:rsidR="007C6653" w:rsidRPr="00D36149" w:rsidRDefault="007817D8" w:rsidP="007D5A08">
      <w:pPr>
        <w:pStyle w:val="ListParagraph"/>
        <w:numPr>
          <w:ilvl w:val="0"/>
          <w:numId w:val="8"/>
        </w:numPr>
        <w:rPr>
          <w:b/>
          <w:rPrChange w:id="234" w:author="Omri" w:date="2012-07-31T11:19:00Z">
            <w:rPr/>
          </w:rPrChange>
        </w:rPr>
      </w:pPr>
      <w:r w:rsidRPr="00D36149">
        <w:rPr>
          <w:b/>
          <w:rPrChange w:id="235" w:author="Omri" w:date="2012-07-31T11:19:00Z">
            <w:rPr/>
          </w:rPrChange>
        </w:rPr>
        <w:t xml:space="preserve">As a novice user, I want to </w:t>
      </w:r>
      <w:del w:id="236" w:author="Omri" w:date="2012-07-31T11:19:00Z">
        <w:r w:rsidRPr="00D36149" w:rsidDel="00D36149">
          <w:rPr>
            <w:b/>
            <w:rPrChange w:id="237" w:author="Omri" w:date="2012-07-31T11:19:00Z">
              <w:rPr/>
            </w:rPrChange>
          </w:rPr>
          <w:delText xml:space="preserve">click on a Category and </w:delText>
        </w:r>
      </w:del>
      <w:r w:rsidRPr="00D36149">
        <w:rPr>
          <w:b/>
          <w:rPrChange w:id="238" w:author="Omri" w:date="2012-07-31T11:19:00Z">
            <w:rPr/>
          </w:rPrChange>
        </w:rPr>
        <w:t xml:space="preserve">see all of the Sub-Categories </w:t>
      </w:r>
      <w:ins w:id="239" w:author="Omri" w:date="2012-07-31T11:19:00Z">
        <w:r w:rsidR="00D36149">
          <w:rPr>
            <w:b/>
          </w:rPr>
          <w:t xml:space="preserve">under a Category </w:t>
        </w:r>
      </w:ins>
      <w:r w:rsidRPr="00D36149">
        <w:rPr>
          <w:b/>
          <w:rPrChange w:id="240" w:author="Omri" w:date="2012-07-31T11:19:00Z">
            <w:rPr/>
          </w:rPrChange>
        </w:rPr>
        <w:t>and all of the Activities under the</w:t>
      </w:r>
      <w:ins w:id="241" w:author="Omri" w:date="2012-07-31T11:20:00Z">
        <w:r w:rsidR="00D36149">
          <w:rPr>
            <w:b/>
          </w:rPr>
          <w:t>se</w:t>
        </w:r>
      </w:ins>
      <w:r w:rsidRPr="00D36149">
        <w:rPr>
          <w:b/>
          <w:rPrChange w:id="242" w:author="Omri" w:date="2012-07-31T11:19:00Z">
            <w:rPr/>
          </w:rPrChange>
        </w:rPr>
        <w:t xml:space="preserve"> Sub</w:t>
      </w:r>
      <w:r w:rsidR="007C6653" w:rsidRPr="00D36149">
        <w:rPr>
          <w:b/>
          <w:rPrChange w:id="243" w:author="Omri" w:date="2012-07-31T11:19:00Z">
            <w:rPr/>
          </w:rPrChange>
        </w:rPr>
        <w:t>-Categories</w:t>
      </w:r>
      <w:del w:id="244" w:author="Omri" w:date="2012-07-29T22:57:00Z">
        <w:r w:rsidRPr="00D36149">
          <w:rPr>
            <w:b/>
            <w:rPrChange w:id="245" w:author="Omri" w:date="2012-07-31T11:19:00Z">
              <w:rPr/>
            </w:rPrChange>
          </w:rPr>
          <w:delText xml:space="preserve">, and collapse the rest of the Categories.  </w:delText>
        </w:r>
      </w:del>
      <w:ins w:id="246" w:author="Omri" w:date="2012-07-29T22:57:00Z">
        <w:r w:rsidR="007C6653" w:rsidRPr="00D36149">
          <w:rPr>
            <w:b/>
            <w:rPrChange w:id="247" w:author="Omri" w:date="2012-07-31T11:19:00Z">
              <w:rPr/>
            </w:rPrChange>
          </w:rPr>
          <w:t>.</w:t>
        </w:r>
      </w:ins>
    </w:p>
    <w:p w14:paraId="5425F342" w14:textId="6947099D" w:rsidR="007817D8" w:rsidRDefault="007C6653" w:rsidP="007C6653">
      <w:pPr>
        <w:pStyle w:val="ListParagraph"/>
        <w:rPr>
          <w:ins w:id="248" w:author="Omri" w:date="2012-07-29T22:57:00Z"/>
        </w:rPr>
      </w:pPr>
      <w:ins w:id="249" w:author="Omri" w:date="2012-07-29T22:57:00Z">
        <w:r w:rsidRPr="007C6653">
          <w:rPr>
            <w:i/>
          </w:rPr>
          <w:t>Implementation Notes:</w:t>
        </w:r>
        <w:r>
          <w:t xml:space="preserve"> </w:t>
        </w:r>
      </w:ins>
      <w:ins w:id="250" w:author="Omri" w:date="2012-07-31T11:19:00Z">
        <w:r w:rsidR="00D36149">
          <w:t>I do this by clicking on a Category.  T</w:t>
        </w:r>
      </w:ins>
      <w:ins w:id="251" w:author="Omri" w:date="2012-07-29T22:57:00Z">
        <w:r>
          <w:t>he accordion control</w:t>
        </w:r>
        <w:r w:rsidR="007817D8">
          <w:t xml:space="preserve"> collapse</w:t>
        </w:r>
        <w:r>
          <w:t>s</w:t>
        </w:r>
        <w:r w:rsidR="007817D8">
          <w:t xml:space="preserve"> the rest of the Categories.</w:t>
        </w:r>
      </w:ins>
      <w:ins w:id="252" w:author="Omri" w:date="2012-07-31T11:20:00Z">
        <w:r w:rsidR="00D36149">
          <w:t xml:space="preserve">  All Sub-Categories are automatically open (there is no way to “close” a Sub-Category to hide its Activities).</w:t>
        </w:r>
      </w:ins>
    </w:p>
    <w:p w14:paraId="4EF21F6A" w14:textId="3DBB0399" w:rsidR="007D5A08" w:rsidRPr="00D36149" w:rsidRDefault="007817D8" w:rsidP="007D5A08">
      <w:pPr>
        <w:pStyle w:val="ListParagraph"/>
        <w:numPr>
          <w:ilvl w:val="0"/>
          <w:numId w:val="8"/>
        </w:numPr>
        <w:rPr>
          <w:b/>
          <w:rPrChange w:id="253" w:author="Omri" w:date="2012-07-31T11:21:00Z">
            <w:rPr/>
          </w:rPrChange>
        </w:rPr>
      </w:pPr>
      <w:r w:rsidRPr="00D36149">
        <w:rPr>
          <w:b/>
          <w:rPrChange w:id="254" w:author="Omri" w:date="2012-07-31T11:21:00Z">
            <w:rPr/>
          </w:rPrChange>
        </w:rPr>
        <w:t xml:space="preserve">As a novice user, I want to scroll through the </w:t>
      </w:r>
      <w:del w:id="255" w:author="Omri" w:date="2012-07-29T22:57:00Z">
        <w:r w:rsidRPr="00D36149">
          <w:rPr>
            <w:b/>
            <w:rPrChange w:id="256" w:author="Omri" w:date="2012-07-31T11:21:00Z">
              <w:rPr/>
            </w:rPrChange>
          </w:rPr>
          <w:delText xml:space="preserve">vertical </w:delText>
        </w:r>
      </w:del>
      <w:r w:rsidRPr="00D36149">
        <w:rPr>
          <w:b/>
          <w:rPrChange w:id="257" w:author="Omri" w:date="2012-07-31T11:21:00Z">
            <w:rPr/>
          </w:rPrChange>
        </w:rPr>
        <w:t xml:space="preserve">list of Categories. </w:t>
      </w:r>
    </w:p>
    <w:p w14:paraId="21FCE03C" w14:textId="28E8FA99" w:rsidR="00D36149" w:rsidRPr="00D36149" w:rsidRDefault="007D5A08" w:rsidP="007D5A08">
      <w:pPr>
        <w:pStyle w:val="ListParagraph"/>
        <w:numPr>
          <w:ilvl w:val="0"/>
          <w:numId w:val="8"/>
        </w:numPr>
        <w:rPr>
          <w:ins w:id="258" w:author="Omri" w:date="2012-07-31T11:21:00Z"/>
          <w:b/>
          <w:rPrChange w:id="259" w:author="Omri" w:date="2012-07-31T11:22:00Z">
            <w:rPr>
              <w:ins w:id="260" w:author="Omri" w:date="2012-07-31T11:21:00Z"/>
            </w:rPr>
          </w:rPrChange>
        </w:rPr>
      </w:pPr>
      <w:r w:rsidRPr="00D36149">
        <w:rPr>
          <w:b/>
          <w:rPrChange w:id="261" w:author="Omri" w:date="2012-07-31T11:22:00Z">
            <w:rPr/>
          </w:rPrChange>
        </w:rPr>
        <w:t xml:space="preserve">As a novice user, I want to </w:t>
      </w:r>
      <w:del w:id="262" w:author="Omri" w:date="2012-07-31T11:21:00Z">
        <w:r w:rsidRPr="00D36149" w:rsidDel="00D36149">
          <w:rPr>
            <w:b/>
            <w:rPrChange w:id="263" w:author="Omri" w:date="2012-07-31T11:22:00Z">
              <w:rPr/>
            </w:rPrChange>
          </w:rPr>
          <w:delText xml:space="preserve">drag </w:delText>
        </w:r>
      </w:del>
      <w:ins w:id="264" w:author="Omri" w:date="2012-07-31T11:22:00Z">
        <w:r w:rsidR="00D36149" w:rsidRPr="00D36149">
          <w:rPr>
            <w:b/>
            <w:rPrChange w:id="265" w:author="Omri" w:date="2012-07-31T11:22:00Z">
              <w:rPr/>
            </w:rPrChange>
          </w:rPr>
          <w:t>“install”</w:t>
        </w:r>
      </w:ins>
      <w:ins w:id="266" w:author="Omri" w:date="2012-07-31T11:21:00Z">
        <w:r w:rsidR="00D36149" w:rsidRPr="00D36149">
          <w:rPr>
            <w:b/>
            <w:rPrChange w:id="267" w:author="Omri" w:date="2012-07-31T11:22:00Z">
              <w:rPr/>
            </w:rPrChange>
          </w:rPr>
          <w:t xml:space="preserve"> </w:t>
        </w:r>
      </w:ins>
      <w:r w:rsidRPr="00D36149">
        <w:rPr>
          <w:b/>
          <w:rPrChange w:id="268" w:author="Omri" w:date="2012-07-31T11:22:00Z">
            <w:rPr/>
          </w:rPrChange>
        </w:rPr>
        <w:t>a</w:t>
      </w:r>
      <w:r w:rsidR="007817D8" w:rsidRPr="00D36149">
        <w:rPr>
          <w:b/>
          <w:rPrChange w:id="269" w:author="Omri" w:date="2012-07-31T11:22:00Z">
            <w:rPr/>
          </w:rPrChange>
        </w:rPr>
        <w:t xml:space="preserve"> Category from the Gallery</w:t>
      </w:r>
      <w:ins w:id="270" w:author="Omri" w:date="2012-07-31T11:21:00Z">
        <w:r w:rsidR="00D36149" w:rsidRPr="00D36149">
          <w:rPr>
            <w:b/>
            <w:rPrChange w:id="271" w:author="Omri" w:date="2012-07-31T11:22:00Z">
              <w:rPr/>
            </w:rPrChange>
          </w:rPr>
          <w:t>.</w:t>
        </w:r>
      </w:ins>
    </w:p>
    <w:p w14:paraId="39AC09B0" w14:textId="07F5FBB0" w:rsidR="007817D8" w:rsidRDefault="00D36149">
      <w:pPr>
        <w:pStyle w:val="ListParagraph"/>
        <w:pPrChange w:id="272" w:author="Omri" w:date="2012-07-31T11:21:00Z">
          <w:pPr>
            <w:pStyle w:val="ListParagraph"/>
            <w:numPr>
              <w:numId w:val="8"/>
            </w:numPr>
            <w:ind w:hanging="360"/>
          </w:pPr>
        </w:pPrChange>
      </w:pPr>
      <w:ins w:id="273" w:author="Omri" w:date="2012-07-31T11:21:00Z">
        <w:r>
          <w:rPr>
            <w:i/>
          </w:rPr>
          <w:t xml:space="preserve">Implementation Notes: </w:t>
        </w:r>
        <w:r>
          <w:t>I do this by dragging a Category from the Activity Gallery</w:t>
        </w:r>
      </w:ins>
      <w:r w:rsidR="007817D8">
        <w:t xml:space="preserve"> to the Organizer and see it appear with all of its Sub-Categories and Activities in the Organizer.</w:t>
      </w:r>
    </w:p>
    <w:p w14:paraId="702C5C13" w14:textId="77777777" w:rsidR="00D36149" w:rsidRPr="00D36149" w:rsidRDefault="007817D8" w:rsidP="007D5A08">
      <w:pPr>
        <w:pStyle w:val="ListParagraph"/>
        <w:numPr>
          <w:ilvl w:val="0"/>
          <w:numId w:val="8"/>
        </w:numPr>
        <w:rPr>
          <w:ins w:id="274" w:author="Omri" w:date="2012-07-31T11:22:00Z"/>
          <w:b/>
          <w:rPrChange w:id="275" w:author="Omri" w:date="2012-07-31T11:23:00Z">
            <w:rPr>
              <w:ins w:id="276" w:author="Omri" w:date="2012-07-31T11:22:00Z"/>
            </w:rPr>
          </w:rPrChange>
        </w:rPr>
      </w:pPr>
      <w:r w:rsidRPr="00D36149">
        <w:rPr>
          <w:b/>
          <w:rPrChange w:id="277" w:author="Omri" w:date="2012-07-31T11:23:00Z">
            <w:rPr/>
          </w:rPrChange>
        </w:rPr>
        <w:t>As a novice user, I wan</w:t>
      </w:r>
      <w:ins w:id="278" w:author="Omri" w:date="2012-07-31T11:22:00Z">
        <w:r w:rsidR="00D36149" w:rsidRPr="00D36149">
          <w:rPr>
            <w:b/>
            <w:rPrChange w:id="279" w:author="Omri" w:date="2012-07-31T11:23:00Z">
              <w:rPr/>
            </w:rPrChange>
          </w:rPr>
          <w:t>t to “install” a Sub-Category from the Gallery.</w:t>
        </w:r>
      </w:ins>
    </w:p>
    <w:p w14:paraId="17FC7929" w14:textId="7B75FE17" w:rsidR="007817D8" w:rsidRDefault="007817D8">
      <w:pPr>
        <w:pStyle w:val="ListParagraph"/>
        <w:pPrChange w:id="280" w:author="Omri" w:date="2012-07-31T11:22:00Z">
          <w:pPr>
            <w:pStyle w:val="ListParagraph"/>
            <w:numPr>
              <w:numId w:val="8"/>
            </w:numPr>
            <w:ind w:hanging="360"/>
          </w:pPr>
        </w:pPrChange>
      </w:pPr>
      <w:del w:id="281" w:author="Omri" w:date="2012-07-31T11:22:00Z">
        <w:r w:rsidDel="00D36149">
          <w:delText>t to</w:delText>
        </w:r>
      </w:del>
      <w:r>
        <w:t xml:space="preserve"> </w:t>
      </w:r>
      <w:ins w:id="282" w:author="Omri" w:date="2012-07-31T11:22:00Z">
        <w:r w:rsidR="00D36149">
          <w:rPr>
            <w:i/>
          </w:rPr>
          <w:t xml:space="preserve">Implementation Notes: </w:t>
        </w:r>
        <w:r w:rsidR="00D36149">
          <w:t xml:space="preserve">I do this by dragging </w:t>
        </w:r>
      </w:ins>
      <w:del w:id="283" w:author="Omri" w:date="2012-07-31T11:22:00Z">
        <w:r w:rsidDel="00D36149">
          <w:delText xml:space="preserve">drag </w:delText>
        </w:r>
      </w:del>
      <w:r>
        <w:t>a Sub-Category from the Gallery to the Organizer and see it (along with all of its Activities) appear under the currently open Category (in the place it was dropped).</w:t>
      </w:r>
    </w:p>
    <w:p w14:paraId="56DB20BC" w14:textId="77777777" w:rsidR="00D36149" w:rsidRPr="00D36149" w:rsidRDefault="007817D8" w:rsidP="007D5A08">
      <w:pPr>
        <w:pStyle w:val="ListParagraph"/>
        <w:numPr>
          <w:ilvl w:val="0"/>
          <w:numId w:val="8"/>
        </w:numPr>
        <w:rPr>
          <w:ins w:id="284" w:author="Omri" w:date="2012-07-31T11:23:00Z"/>
          <w:b/>
          <w:rPrChange w:id="285" w:author="Omri" w:date="2012-07-31T11:23:00Z">
            <w:rPr>
              <w:ins w:id="286" w:author="Omri" w:date="2012-07-31T11:23:00Z"/>
            </w:rPr>
          </w:rPrChange>
        </w:rPr>
      </w:pPr>
      <w:r w:rsidRPr="00D36149">
        <w:rPr>
          <w:b/>
          <w:rPrChange w:id="287" w:author="Omri" w:date="2012-07-31T11:23:00Z">
            <w:rPr/>
          </w:rPrChange>
        </w:rPr>
        <w:t xml:space="preserve">As a novice user, I want to </w:t>
      </w:r>
      <w:del w:id="288" w:author="Omri" w:date="2012-07-31T11:23:00Z">
        <w:r w:rsidRPr="00D36149" w:rsidDel="00D36149">
          <w:rPr>
            <w:b/>
            <w:rPrChange w:id="289" w:author="Omri" w:date="2012-07-31T11:23:00Z">
              <w:rPr/>
            </w:rPrChange>
          </w:rPr>
          <w:delText xml:space="preserve">drag </w:delText>
        </w:r>
      </w:del>
      <w:ins w:id="290" w:author="Omri" w:date="2012-07-31T11:23:00Z">
        <w:r w:rsidR="00D36149" w:rsidRPr="00D36149">
          <w:rPr>
            <w:b/>
            <w:rPrChange w:id="291" w:author="Omri" w:date="2012-07-31T11:23:00Z">
              <w:rPr/>
            </w:rPrChange>
          </w:rPr>
          <w:t xml:space="preserve">“install” </w:t>
        </w:r>
      </w:ins>
      <w:r w:rsidRPr="00D36149">
        <w:rPr>
          <w:b/>
          <w:rPrChange w:id="292" w:author="Omri" w:date="2012-07-31T11:23:00Z">
            <w:rPr/>
          </w:rPrChange>
        </w:rPr>
        <w:t>an Activity from the Gallery</w:t>
      </w:r>
      <w:ins w:id="293" w:author="Omri" w:date="2012-07-31T11:23:00Z">
        <w:r w:rsidR="00D36149" w:rsidRPr="00D36149">
          <w:rPr>
            <w:b/>
            <w:rPrChange w:id="294" w:author="Omri" w:date="2012-07-31T11:23:00Z">
              <w:rPr/>
            </w:rPrChange>
          </w:rPr>
          <w:t>.</w:t>
        </w:r>
      </w:ins>
    </w:p>
    <w:p w14:paraId="4BC0D3AA" w14:textId="3D3B9B16" w:rsidR="007D5A08" w:rsidRDefault="00D36149">
      <w:pPr>
        <w:pStyle w:val="ListParagraph"/>
        <w:pPrChange w:id="295" w:author="Omri" w:date="2012-07-31T11:23:00Z">
          <w:pPr>
            <w:pStyle w:val="ListParagraph"/>
            <w:numPr>
              <w:numId w:val="8"/>
            </w:numPr>
            <w:ind w:hanging="360"/>
          </w:pPr>
        </w:pPrChange>
      </w:pPr>
      <w:ins w:id="296" w:author="Omri" w:date="2012-07-31T11:23:00Z">
        <w:r>
          <w:rPr>
            <w:i/>
          </w:rPr>
          <w:t xml:space="preserve">Implementation Notes: </w:t>
        </w:r>
        <w:r>
          <w:t>I do this by dragging an Activity from the Gallery</w:t>
        </w:r>
      </w:ins>
      <w:r w:rsidR="007817D8">
        <w:t xml:space="preserve"> to the Organizer and see it appear under the currently open Cate</w:t>
      </w:r>
      <w:r w:rsidR="007C6653">
        <w:t>gory under the Sub-Category and</w:t>
      </w:r>
      <w:r w:rsidR="007817D8">
        <w:t xml:space="preserve"> </w:t>
      </w:r>
      <w:del w:id="297" w:author="Omri" w:date="2012-07-29T22:57:00Z">
        <w:r w:rsidR="007817D8">
          <w:delText xml:space="preserve"> </w:delText>
        </w:r>
      </w:del>
      <w:r w:rsidR="007817D8">
        <w:t>in the place it was dropped.</w:t>
      </w:r>
    </w:p>
    <w:p w14:paraId="2C1DEC7A" w14:textId="77777777" w:rsidR="00D879FA" w:rsidRPr="00D879FA" w:rsidRDefault="00A31CB7" w:rsidP="007D5A08">
      <w:pPr>
        <w:pStyle w:val="ListParagraph"/>
        <w:numPr>
          <w:ilvl w:val="0"/>
          <w:numId w:val="8"/>
        </w:numPr>
        <w:rPr>
          <w:ins w:id="298" w:author="Omri" w:date="2012-07-31T11:24:00Z"/>
          <w:b/>
          <w:rPrChange w:id="299" w:author="Omri" w:date="2012-07-31T11:24:00Z">
            <w:rPr>
              <w:ins w:id="300" w:author="Omri" w:date="2012-07-31T11:24:00Z"/>
            </w:rPr>
          </w:rPrChange>
        </w:rPr>
      </w:pPr>
      <w:ins w:id="301" w:author="Omri" w:date="2012-07-29T22:57:00Z">
        <w:r w:rsidRPr="00D879FA">
          <w:rPr>
            <w:b/>
            <w:rPrChange w:id="302" w:author="Omri" w:date="2012-07-31T11:24:00Z">
              <w:rPr/>
            </w:rPrChange>
          </w:rPr>
          <w:t xml:space="preserve">As an intermediate user, I want to </w:t>
        </w:r>
      </w:ins>
      <w:ins w:id="303" w:author="Omri" w:date="2012-07-31T11:23:00Z">
        <w:r w:rsidR="00D36149" w:rsidRPr="00D879FA">
          <w:rPr>
            <w:b/>
            <w:rPrChange w:id="304" w:author="Omri" w:date="2012-07-31T11:24:00Z">
              <w:rPr/>
            </w:rPrChange>
          </w:rPr>
          <w:t>see the Categories, Sub-Categories, and Activities I</w:t>
        </w:r>
      </w:ins>
      <w:ins w:id="305" w:author="Omri" w:date="2012-07-31T11:24:00Z">
        <w:r w:rsidR="00D36149" w:rsidRPr="00D879FA">
          <w:rPr>
            <w:b/>
            <w:rPrChange w:id="306" w:author="Omri" w:date="2012-07-31T11:24:00Z">
              <w:rPr/>
            </w:rPrChange>
          </w:rPr>
          <w:t xml:space="preserve">’ve </w:t>
        </w:r>
        <w:r w:rsidR="00D879FA" w:rsidRPr="00D879FA">
          <w:rPr>
            <w:b/>
            <w:rPrChange w:id="307" w:author="Omri" w:date="2012-07-31T11:24:00Z">
              <w:rPr/>
            </w:rPrChange>
          </w:rPr>
          <w:t>saved to my own Gallery.</w:t>
        </w:r>
      </w:ins>
    </w:p>
    <w:p w14:paraId="3F84FC52" w14:textId="74475209" w:rsidR="007C6653" w:rsidRDefault="00D879FA">
      <w:pPr>
        <w:pStyle w:val="ListParagraph"/>
        <w:rPr>
          <w:ins w:id="308" w:author="Omri" w:date="2012-07-29T22:57:00Z"/>
        </w:rPr>
        <w:pPrChange w:id="309" w:author="Omri" w:date="2012-07-31T11:24:00Z">
          <w:pPr>
            <w:pStyle w:val="ListParagraph"/>
            <w:numPr>
              <w:numId w:val="8"/>
            </w:numPr>
            <w:ind w:hanging="360"/>
          </w:pPr>
        </w:pPrChange>
      </w:pPr>
      <w:ins w:id="310" w:author="Omri" w:date="2012-07-31T11:24:00Z">
        <w:r>
          <w:rPr>
            <w:i/>
          </w:rPr>
          <w:t xml:space="preserve">Implementation Notes: </w:t>
        </w:r>
        <w:r>
          <w:t xml:space="preserve">I do this by </w:t>
        </w:r>
      </w:ins>
      <w:ins w:id="311" w:author="Omri" w:date="2012-07-29T22:57:00Z">
        <w:r w:rsidR="00A31CB7">
          <w:t>click</w:t>
        </w:r>
      </w:ins>
      <w:ins w:id="312" w:author="Omri" w:date="2012-07-31T11:24:00Z">
        <w:r>
          <w:t>ing</w:t>
        </w:r>
      </w:ins>
      <w:ins w:id="313" w:author="Omri" w:date="2012-07-29T22:57:00Z">
        <w:r w:rsidR="00A31CB7">
          <w:t xml:space="preserve"> on the </w:t>
        </w:r>
        <w:r w:rsidR="007C6653">
          <w:t xml:space="preserve">“My Activities” tab of the Activity Gallery pane to show content (Categories, Activities) that I “saved to Gallery”.  </w:t>
        </w:r>
      </w:ins>
    </w:p>
    <w:p w14:paraId="28F08467" w14:textId="77777777" w:rsidR="00D879FA" w:rsidRPr="00D879FA" w:rsidRDefault="007C6653" w:rsidP="007D5A08">
      <w:pPr>
        <w:pStyle w:val="ListParagraph"/>
        <w:numPr>
          <w:ilvl w:val="0"/>
          <w:numId w:val="8"/>
        </w:numPr>
        <w:rPr>
          <w:ins w:id="314" w:author="Omri" w:date="2012-07-31T11:25:00Z"/>
          <w:b/>
          <w:rPrChange w:id="315" w:author="Omri" w:date="2012-07-31T11:25:00Z">
            <w:rPr>
              <w:ins w:id="316" w:author="Omri" w:date="2012-07-31T11:25:00Z"/>
            </w:rPr>
          </w:rPrChange>
        </w:rPr>
      </w:pPr>
      <w:r w:rsidRPr="00D879FA">
        <w:rPr>
          <w:b/>
          <w:rPrChange w:id="317" w:author="Omri" w:date="2012-07-31T11:25:00Z">
            <w:rPr/>
          </w:rPrChange>
        </w:rPr>
        <w:t>As an intermediate user, I want to</w:t>
      </w:r>
      <w:ins w:id="318" w:author="Omri" w:date="2012-07-31T11:24:00Z">
        <w:r w:rsidR="00D879FA" w:rsidRPr="00D879FA">
          <w:rPr>
            <w:b/>
            <w:rPrChange w:id="319" w:author="Omri" w:date="2012-07-31T11:25:00Z">
              <w:rPr/>
            </w:rPrChange>
          </w:rPr>
          <w:t xml:space="preserve"> view and select from the Community</w:t>
        </w:r>
      </w:ins>
      <w:ins w:id="320" w:author="Omri" w:date="2012-07-31T11:25:00Z">
        <w:r w:rsidR="00D879FA" w:rsidRPr="00D879FA">
          <w:rPr>
            <w:b/>
            <w:rPrChange w:id="321" w:author="Omri" w:date="2012-07-31T11:25:00Z">
              <w:rPr/>
            </w:rPrChange>
          </w:rPr>
          <w:t>’s Categories, Sub-Categories, and Activities.</w:t>
        </w:r>
      </w:ins>
    </w:p>
    <w:p w14:paraId="6BD0AE47" w14:textId="0552E2C7" w:rsidR="007C6653" w:rsidRDefault="00D879FA">
      <w:pPr>
        <w:pStyle w:val="ListParagraph"/>
        <w:rPr>
          <w:ins w:id="322" w:author="Omri" w:date="2012-07-29T22:57:00Z"/>
        </w:rPr>
        <w:pPrChange w:id="323" w:author="Omri" w:date="2012-07-31T11:25:00Z">
          <w:pPr>
            <w:pStyle w:val="ListParagraph"/>
            <w:numPr>
              <w:numId w:val="8"/>
            </w:numPr>
            <w:ind w:hanging="360"/>
          </w:pPr>
        </w:pPrChange>
      </w:pPr>
      <w:ins w:id="324" w:author="Omri" w:date="2012-07-31T11:25:00Z">
        <w:r>
          <w:rPr>
            <w:i/>
          </w:rPr>
          <w:lastRenderedPageBreak/>
          <w:t xml:space="preserve">Implementation Notes: </w:t>
        </w:r>
        <w:r>
          <w:t>I do this by</w:t>
        </w:r>
      </w:ins>
      <w:r w:rsidR="007C6653">
        <w:t xml:space="preserve"> click</w:t>
      </w:r>
      <w:ins w:id="325" w:author="Omri" w:date="2012-07-31T11:25:00Z">
        <w:r>
          <w:t>ing</w:t>
        </w:r>
      </w:ins>
      <w:r w:rsidR="007C6653">
        <w:t xml:space="preserve"> on the </w:t>
      </w:r>
      <w:r w:rsidR="00A31CB7">
        <w:t>“</w:t>
      </w:r>
      <w:del w:id="326" w:author="Omri" w:date="2012-07-31T11:25:00Z">
        <w:r w:rsidR="00A31CB7" w:rsidDel="00D879FA">
          <w:delText>User-Defined</w:delText>
        </w:r>
      </w:del>
      <w:ins w:id="327" w:author="Omri" w:date="2012-07-31T11:25:00Z">
        <w:r>
          <w:t>Community</w:t>
        </w:r>
      </w:ins>
      <w:r w:rsidR="00A31CB7">
        <w:t xml:space="preserve">” tab of the Activity Gallery pane to show user-generated content (Categories, Sub-Categories, </w:t>
      </w:r>
      <w:proofErr w:type="gramStart"/>
      <w:r w:rsidR="00A31CB7">
        <w:t>Activities</w:t>
      </w:r>
      <w:proofErr w:type="gramEnd"/>
      <w:r w:rsidR="00A31CB7">
        <w:t xml:space="preserve">).  </w:t>
      </w:r>
    </w:p>
    <w:p w14:paraId="3FBAC77D" w14:textId="77777777" w:rsidR="00A31CB7" w:rsidRDefault="007C6653">
      <w:pPr>
        <w:pStyle w:val="ListParagraph"/>
        <w:rPr>
          <w:ins w:id="328" w:author="Omri" w:date="2012-07-31T11:27:00Z"/>
        </w:rPr>
        <w:pPrChange w:id="329" w:author="Omri" w:date="2012-07-29T22:57:00Z">
          <w:pPr>
            <w:pStyle w:val="ListParagraph"/>
            <w:numPr>
              <w:numId w:val="8"/>
            </w:numPr>
            <w:ind w:hanging="360"/>
          </w:pPr>
        </w:pPrChange>
      </w:pPr>
      <w:ins w:id="330" w:author="Omri" w:date="2012-07-29T22:57:00Z">
        <w:r w:rsidRPr="007C6653">
          <w:rPr>
            <w:i/>
          </w:rPr>
          <w:t xml:space="preserve">Implementation Notes: </w:t>
        </w:r>
      </w:ins>
      <w:r w:rsidR="00A31CB7">
        <w:t>These items display the member’s name and the number of times the content was dragged.  These items are ranked by the popularity (number of drags).  I can click on the “</w:t>
      </w:r>
      <w:proofErr w:type="spellStart"/>
      <w:r w:rsidR="00A31CB7">
        <w:t>TwoStep</w:t>
      </w:r>
      <w:proofErr w:type="spellEnd"/>
      <w:r w:rsidR="00A31CB7">
        <w:t>” tab to go back to seeing the system-defined Categories.</w:t>
      </w:r>
    </w:p>
    <w:p w14:paraId="72D0B4B7" w14:textId="77777777" w:rsidR="00D879FA" w:rsidRPr="00D879FA" w:rsidRDefault="00D879FA" w:rsidP="00D879FA">
      <w:pPr>
        <w:pStyle w:val="ListParagraph"/>
        <w:numPr>
          <w:ilvl w:val="0"/>
          <w:numId w:val="8"/>
        </w:numPr>
        <w:rPr>
          <w:ins w:id="331" w:author="Omri" w:date="2012-07-31T11:27:00Z"/>
          <w:b/>
          <w:rPrChange w:id="332" w:author="Omri" w:date="2012-07-31T11:28:00Z">
            <w:rPr>
              <w:ins w:id="333" w:author="Omri" w:date="2012-07-31T11:27:00Z"/>
            </w:rPr>
          </w:rPrChange>
        </w:rPr>
      </w:pPr>
      <w:moveToRangeStart w:id="334" w:author="Omri" w:date="2012-07-31T11:27:00Z" w:name="move331497356"/>
      <w:moveTo w:id="335" w:author="Omri" w:date="2012-07-31T11:27:00Z">
        <w:r w:rsidRPr="00D879FA">
          <w:rPr>
            <w:b/>
            <w:rPrChange w:id="336" w:author="Omri" w:date="2012-07-31T11:28:00Z">
              <w:rPr/>
            </w:rPrChange>
          </w:rPr>
          <w:t xml:space="preserve">As an intermediate user, I </w:t>
        </w:r>
        <w:del w:id="337" w:author="Omri" w:date="2012-07-31T11:27:00Z">
          <w:r w:rsidRPr="00D879FA" w:rsidDel="00D879FA">
            <w:rPr>
              <w:b/>
              <w:rPrChange w:id="338" w:author="Omri" w:date="2012-07-31T11:28:00Z">
                <w:rPr/>
              </w:rPrChange>
            </w:rPr>
            <w:delText>can</w:delText>
          </w:r>
        </w:del>
      </w:moveTo>
      <w:ins w:id="339" w:author="Omri" w:date="2012-07-31T11:27:00Z">
        <w:r w:rsidRPr="00D879FA">
          <w:rPr>
            <w:b/>
            <w:rPrChange w:id="340" w:author="Omri" w:date="2012-07-31T11:28:00Z">
              <w:rPr/>
            </w:rPrChange>
          </w:rPr>
          <w:t>want to search the Gallery for content.</w:t>
        </w:r>
      </w:ins>
    </w:p>
    <w:p w14:paraId="144C481D" w14:textId="74EBFE90" w:rsidR="00D879FA" w:rsidDel="00D879FA" w:rsidRDefault="00D879FA">
      <w:pPr>
        <w:pStyle w:val="ListParagraph"/>
        <w:rPr>
          <w:del w:id="341" w:author="Omri" w:date="2012-07-31T11:28:00Z"/>
        </w:rPr>
        <w:pPrChange w:id="342" w:author="Omri" w:date="2012-07-31T11:27:00Z">
          <w:pPr>
            <w:pStyle w:val="ListParagraph"/>
            <w:numPr>
              <w:numId w:val="8"/>
            </w:numPr>
            <w:ind w:hanging="360"/>
          </w:pPr>
        </w:pPrChange>
      </w:pPr>
      <w:ins w:id="343" w:author="Omri" w:date="2012-07-31T11:27:00Z">
        <w:r>
          <w:rPr>
            <w:i/>
          </w:rPr>
          <w:t xml:space="preserve">Implementation Notes:  </w:t>
        </w:r>
        <w:r>
          <w:t>I do this</w:t>
        </w:r>
      </w:ins>
      <w:moveTo w:id="344" w:author="Omri" w:date="2012-07-31T11:27:00Z">
        <w:r>
          <w:t xml:space="preserve"> typ</w:t>
        </w:r>
      </w:moveTo>
      <w:ins w:id="345" w:author="Omri" w:date="2012-07-31T11:27:00Z">
        <w:r>
          <w:t>ing</w:t>
        </w:r>
      </w:ins>
      <w:moveTo w:id="346" w:author="Omri" w:date="2012-07-31T11:27:00Z">
        <w:del w:id="347" w:author="Omri" w:date="2012-07-31T11:27:00Z">
          <w:r w:rsidDel="00D879FA">
            <w:delText>e</w:delText>
          </w:r>
        </w:del>
        <w:r>
          <w:t xml:space="preserve"> in the search box in the Gallery pane to filter the Gallery content to matches on a full-text index of each word of a Category, Sub-Category, or Activity name.</w:t>
        </w:r>
      </w:moveTo>
    </w:p>
    <w:moveToRangeEnd w:id="334"/>
    <w:p w14:paraId="58CB8F7B" w14:textId="77777777" w:rsidR="00D879FA" w:rsidRDefault="00D879FA">
      <w:pPr>
        <w:pStyle w:val="ListParagraph"/>
        <w:pPrChange w:id="348" w:author="Omri" w:date="2012-07-31T11:28:00Z">
          <w:pPr>
            <w:pStyle w:val="ListParagraph"/>
            <w:numPr>
              <w:numId w:val="8"/>
            </w:numPr>
            <w:ind w:hanging="360"/>
          </w:pPr>
        </w:pPrChange>
      </w:pPr>
    </w:p>
    <w:p w14:paraId="7B83DD40" w14:textId="77777777" w:rsidR="007817D8" w:rsidRDefault="007817D8" w:rsidP="007817D8">
      <w:pPr>
        <w:pStyle w:val="Heading2"/>
      </w:pPr>
      <w:r>
        <w:t>Non-MVP</w:t>
      </w:r>
    </w:p>
    <w:p w14:paraId="0CCBCE19" w14:textId="1629F0DE" w:rsidR="007C6653" w:rsidRPr="00D879FA" w:rsidRDefault="007817D8" w:rsidP="007D5A08">
      <w:pPr>
        <w:pStyle w:val="ListParagraph"/>
        <w:numPr>
          <w:ilvl w:val="0"/>
          <w:numId w:val="8"/>
        </w:numPr>
        <w:rPr>
          <w:ins w:id="349" w:author="Omri" w:date="2012-07-29T22:57:00Z"/>
          <w:b/>
          <w:rPrChange w:id="350" w:author="Omri" w:date="2012-07-31T11:26:00Z">
            <w:rPr>
              <w:ins w:id="351" w:author="Omri" w:date="2012-07-29T22:57:00Z"/>
            </w:rPr>
          </w:rPrChange>
        </w:rPr>
      </w:pPr>
      <w:r w:rsidRPr="00D879FA">
        <w:rPr>
          <w:b/>
          <w:rPrChange w:id="352" w:author="Omri" w:date="2012-07-31T11:26:00Z">
            <w:rPr/>
          </w:rPrChange>
        </w:rPr>
        <w:t xml:space="preserve">As an intermediate user, I want to </w:t>
      </w:r>
      <w:del w:id="353" w:author="Omri" w:date="2012-07-31T11:26:00Z">
        <w:r w:rsidRPr="00D879FA" w:rsidDel="00D879FA">
          <w:rPr>
            <w:b/>
            <w:rPrChange w:id="354" w:author="Omri" w:date="2012-07-31T11:26:00Z">
              <w:rPr/>
            </w:rPrChange>
          </w:rPr>
          <w:delText xml:space="preserve">drag </w:delText>
        </w:r>
      </w:del>
      <w:ins w:id="355" w:author="Omri" w:date="2012-07-31T11:26:00Z">
        <w:r w:rsidR="00D879FA" w:rsidRPr="00D879FA">
          <w:rPr>
            <w:b/>
            <w:rPrChange w:id="356" w:author="Omri" w:date="2012-07-31T11:26:00Z">
              <w:rPr/>
            </w:rPrChange>
          </w:rPr>
          <w:t xml:space="preserve">“install” </w:t>
        </w:r>
      </w:ins>
      <w:r w:rsidRPr="00D879FA">
        <w:rPr>
          <w:b/>
          <w:rPrChange w:id="357" w:author="Omri" w:date="2012-07-31T11:26:00Z">
            <w:rPr/>
          </w:rPrChange>
        </w:rPr>
        <w:t xml:space="preserve">a Sub-Category or Activity from the Gallery </w:t>
      </w:r>
      <w:del w:id="358" w:author="Omri" w:date="2012-07-29T22:57:00Z">
        <w:r w:rsidRPr="00D879FA">
          <w:rPr>
            <w:b/>
            <w:rPrChange w:id="359" w:author="Omri" w:date="2012-07-31T11:26:00Z">
              <w:rPr/>
            </w:rPrChange>
          </w:rPr>
          <w:delText>and hover</w:delText>
        </w:r>
      </w:del>
      <w:ins w:id="360" w:author="Omri" w:date="2012-07-29T22:57:00Z">
        <w:r w:rsidR="007C6653" w:rsidRPr="00D879FA">
          <w:rPr>
            <w:b/>
            <w:rPrChange w:id="361" w:author="Omri" w:date="2012-07-31T11:26:00Z">
              <w:rPr/>
            </w:rPrChange>
          </w:rPr>
          <w:t xml:space="preserve">into a Category other than the currently active Category.  </w:t>
        </w:r>
      </w:ins>
    </w:p>
    <w:p w14:paraId="01AE53A7" w14:textId="3CBD4DC3" w:rsidR="007817D8" w:rsidRDefault="007C6653">
      <w:pPr>
        <w:pStyle w:val="ListParagraph"/>
        <w:pPrChange w:id="362" w:author="Omri" w:date="2012-07-29T22:57:00Z">
          <w:pPr>
            <w:pStyle w:val="ListParagraph"/>
            <w:numPr>
              <w:numId w:val="8"/>
            </w:numPr>
            <w:ind w:hanging="360"/>
          </w:pPr>
        </w:pPrChange>
      </w:pPr>
      <w:ins w:id="363" w:author="Omri" w:date="2012-07-29T22:57:00Z">
        <w:r w:rsidRPr="007C6653">
          <w:rPr>
            <w:i/>
          </w:rPr>
          <w:t xml:space="preserve">Implementation Notes: </w:t>
        </w:r>
        <w:r>
          <w:t>I do this by</w:t>
        </w:r>
      </w:ins>
      <w:ins w:id="364" w:author="Omri" w:date="2012-07-31T11:26:00Z">
        <w:r w:rsidR="00D879FA">
          <w:t xml:space="preserve"> dragging the Sub-Category or Activity from the Gallery to the Organizer,</w:t>
        </w:r>
      </w:ins>
      <w:ins w:id="365" w:author="Omri" w:date="2012-07-29T22:57:00Z">
        <w:r w:rsidR="007817D8">
          <w:t xml:space="preserve"> hover</w:t>
        </w:r>
        <w:r>
          <w:t>ing</w:t>
        </w:r>
      </w:ins>
      <w:r w:rsidR="007817D8">
        <w:t xml:space="preserve"> for one second over a </w:t>
      </w:r>
      <w:ins w:id="366" w:author="Omri" w:date="2012-07-31T11:26:00Z">
        <w:r w:rsidR="00D879FA">
          <w:t xml:space="preserve">non-active </w:t>
        </w:r>
      </w:ins>
      <w:r w:rsidR="007817D8">
        <w:t>Category to open that Category (and close the currently open Category), so I can drop a Sub-Category or Activity into a different Category than the one that is currently open.</w:t>
      </w:r>
    </w:p>
    <w:p w14:paraId="17CBD47C" w14:textId="74AE2B99" w:rsidR="00A31CB7" w:rsidDel="00D879FA" w:rsidRDefault="00A31CB7" w:rsidP="007D5A08">
      <w:pPr>
        <w:pStyle w:val="ListParagraph"/>
        <w:numPr>
          <w:ilvl w:val="0"/>
          <w:numId w:val="8"/>
        </w:numPr>
      </w:pPr>
      <w:moveFromRangeStart w:id="367" w:author="Omri" w:date="2012-07-31T11:27:00Z" w:name="move331497356"/>
      <w:moveFrom w:id="368" w:author="Omri" w:date="2012-07-31T11:27:00Z">
        <w:r w:rsidDel="00D879FA">
          <w:t>As an intermediate user, I can type in the search box in the Gallery pane to filter the Gallery content to matches on a full-text index of each word of a Category, Sub-Category, or Activity name.</w:t>
        </w:r>
      </w:moveFrom>
    </w:p>
    <w:moveFromRangeEnd w:id="367"/>
    <w:p w14:paraId="01A34FFA" w14:textId="77777777" w:rsidR="007817D8" w:rsidRDefault="007817D8" w:rsidP="007817D8">
      <w:pPr>
        <w:pStyle w:val="Heading1"/>
      </w:pPr>
      <w:r>
        <w:t>Organizer</w:t>
      </w:r>
    </w:p>
    <w:p w14:paraId="713FD367" w14:textId="77777777" w:rsidR="007817D8" w:rsidRDefault="007817D8" w:rsidP="007817D8">
      <w:pPr>
        <w:pStyle w:val="Heading2"/>
      </w:pPr>
      <w:r>
        <w:t>MVP</w:t>
      </w:r>
    </w:p>
    <w:p w14:paraId="389E0F5B" w14:textId="0DFC842E" w:rsidR="007C6653" w:rsidRPr="00D879FA" w:rsidRDefault="00D11B5D" w:rsidP="007817D8">
      <w:pPr>
        <w:pStyle w:val="ListParagraph"/>
        <w:numPr>
          <w:ilvl w:val="0"/>
          <w:numId w:val="9"/>
        </w:numPr>
        <w:rPr>
          <w:ins w:id="369" w:author="Omri" w:date="2012-07-29T22:57:00Z"/>
          <w:b/>
          <w:rPrChange w:id="370" w:author="Omri" w:date="2012-07-31T11:28:00Z">
            <w:rPr>
              <w:ins w:id="371" w:author="Omri" w:date="2012-07-29T22:57:00Z"/>
            </w:rPr>
          </w:rPrChange>
        </w:rPr>
      </w:pPr>
      <w:r w:rsidRPr="00D879FA">
        <w:rPr>
          <w:b/>
          <w:rPrChange w:id="372" w:author="Omri" w:date="2012-07-31T11:28:00Z">
            <w:rPr/>
          </w:rPrChange>
        </w:rPr>
        <w:t>As a novice user, I want to click a Category to make it the active Category</w:t>
      </w:r>
      <w:del w:id="373" w:author="Omri" w:date="2012-07-29T22:57:00Z">
        <w:r w:rsidRPr="00D879FA">
          <w:rPr>
            <w:b/>
            <w:rPrChange w:id="374" w:author="Omri" w:date="2012-07-31T11:28:00Z">
              <w:rPr/>
            </w:rPrChange>
          </w:rPr>
          <w:delText>, which opens it</w:delText>
        </w:r>
      </w:del>
      <w:ins w:id="375" w:author="Omri" w:date="2012-07-29T22:57:00Z">
        <w:r w:rsidR="007C6653" w:rsidRPr="00D879FA">
          <w:rPr>
            <w:b/>
            <w:rPrChange w:id="376" w:author="Omri" w:date="2012-07-31T11:28:00Z">
              <w:rPr/>
            </w:rPrChange>
          </w:rPr>
          <w:t>.</w:t>
        </w:r>
      </w:ins>
    </w:p>
    <w:p w14:paraId="22BFDB85" w14:textId="77777777" w:rsidR="00D11B5D" w:rsidRDefault="007C6653">
      <w:pPr>
        <w:pStyle w:val="ListParagraph"/>
        <w:pPrChange w:id="377" w:author="Omri" w:date="2012-07-29T22:57:00Z">
          <w:pPr>
            <w:pStyle w:val="ListParagraph"/>
            <w:numPr>
              <w:numId w:val="9"/>
            </w:numPr>
            <w:ind w:hanging="360"/>
          </w:pPr>
        </w:pPrChange>
      </w:pPr>
      <w:ins w:id="378" w:author="Omri" w:date="2012-07-29T22:57:00Z">
        <w:r w:rsidRPr="007C6653">
          <w:rPr>
            <w:i/>
          </w:rPr>
          <w:t>Implementation Notes:</w:t>
        </w:r>
        <w:r w:rsidR="00D11B5D">
          <w:t xml:space="preserve"> </w:t>
        </w:r>
        <w:r>
          <w:t>this gesture</w:t>
        </w:r>
        <w:r w:rsidR="00D11B5D">
          <w:t xml:space="preserve"> opens</w:t>
        </w:r>
        <w:r>
          <w:t xml:space="preserve"> the </w:t>
        </w:r>
        <w:proofErr w:type="spellStart"/>
        <w:r>
          <w:t>Cateogory</w:t>
        </w:r>
      </w:ins>
      <w:proofErr w:type="spellEnd"/>
      <w:r w:rsidR="00D11B5D">
        <w:t xml:space="preserve"> up and closes all other categories in the accordion.  All Sub-Categories are also opened to show the Activities inside them.  None of the Sub-Categories are selected or have focus.  The entire Category is slightly shaded to make it obvious that the entire Category has “focus”.</w:t>
      </w:r>
      <w:r w:rsidR="00703FD3">
        <w:t xml:space="preserve">  The Activity Editor pane will be empty.</w:t>
      </w:r>
    </w:p>
    <w:p w14:paraId="35553F67" w14:textId="2B678B24" w:rsidR="007C6653" w:rsidRPr="00D879FA" w:rsidRDefault="00D11B5D" w:rsidP="007C6653">
      <w:pPr>
        <w:pStyle w:val="ListParagraph"/>
        <w:numPr>
          <w:ilvl w:val="0"/>
          <w:numId w:val="9"/>
        </w:numPr>
        <w:spacing w:after="0"/>
        <w:rPr>
          <w:ins w:id="379" w:author="Omri" w:date="2012-07-29T22:57:00Z"/>
          <w:b/>
          <w:rPrChange w:id="380" w:author="Omri" w:date="2012-07-31T11:28:00Z">
            <w:rPr>
              <w:ins w:id="381" w:author="Omri" w:date="2012-07-29T22:57:00Z"/>
            </w:rPr>
          </w:rPrChange>
        </w:rPr>
      </w:pPr>
      <w:r w:rsidRPr="00D879FA">
        <w:rPr>
          <w:b/>
          <w:rPrChange w:id="382" w:author="Omri" w:date="2012-07-31T11:28:00Z">
            <w:rPr/>
          </w:rPrChange>
        </w:rPr>
        <w:t>As a novice user, I want to click a Sub-Category to m</w:t>
      </w:r>
      <w:r w:rsidR="007C6653" w:rsidRPr="00D879FA">
        <w:rPr>
          <w:b/>
          <w:rPrChange w:id="383" w:author="Omri" w:date="2012-07-31T11:28:00Z">
            <w:rPr/>
          </w:rPrChange>
        </w:rPr>
        <w:t>ake it the active Sub-Category</w:t>
      </w:r>
      <w:del w:id="384" w:author="Omri" w:date="2012-07-29T22:57:00Z">
        <w:r w:rsidRPr="00D879FA">
          <w:rPr>
            <w:b/>
            <w:rPrChange w:id="385" w:author="Omri" w:date="2012-07-31T11:28:00Z">
              <w:rPr/>
            </w:rPrChange>
          </w:rPr>
          <w:delText>, which</w:delText>
        </w:r>
      </w:del>
      <w:ins w:id="386" w:author="Omri" w:date="2012-07-29T22:57:00Z">
        <w:r w:rsidR="007C6653" w:rsidRPr="00D879FA">
          <w:rPr>
            <w:b/>
            <w:rPrChange w:id="387" w:author="Omri" w:date="2012-07-31T11:28:00Z">
              <w:rPr/>
            </w:rPrChange>
          </w:rPr>
          <w:t>.</w:t>
        </w:r>
      </w:ins>
    </w:p>
    <w:p w14:paraId="226E3434" w14:textId="77777777" w:rsidR="00D11B5D" w:rsidRDefault="007C6653">
      <w:pPr>
        <w:spacing w:after="0"/>
        <w:ind w:left="720"/>
        <w:pPrChange w:id="388" w:author="Omri" w:date="2012-07-29T22:57:00Z">
          <w:pPr>
            <w:pStyle w:val="ListParagraph"/>
            <w:numPr>
              <w:numId w:val="9"/>
            </w:numPr>
            <w:ind w:hanging="360"/>
          </w:pPr>
        </w:pPrChange>
      </w:pPr>
      <w:ins w:id="389" w:author="Omri" w:date="2012-07-29T22:57:00Z">
        <w:r w:rsidRPr="007C6653">
          <w:rPr>
            <w:i/>
          </w:rPr>
          <w:t xml:space="preserve">Implementation Notes: </w:t>
        </w:r>
        <w:r>
          <w:rPr>
            <w:i/>
          </w:rPr>
          <w:t xml:space="preserve"> </w:t>
        </w:r>
        <w:r>
          <w:t>this</w:t>
        </w:r>
      </w:ins>
      <w:r w:rsidR="00D11B5D">
        <w:t xml:space="preserve"> will slightly shade the Sub-Category and all the Activities underneath (but </w:t>
      </w:r>
      <w:proofErr w:type="spellStart"/>
      <w:r w:rsidR="00D11B5D">
        <w:t>unshade</w:t>
      </w:r>
      <w:proofErr w:type="spellEnd"/>
      <w:r w:rsidR="00D11B5D">
        <w:t xml:space="preserve"> any other Sub-Category), to make it obvious that the Sub-Category has “focus”.</w:t>
      </w:r>
      <w:r w:rsidR="00703FD3">
        <w:t xml:space="preserve">  The Activity Editor pane will be empty.</w:t>
      </w:r>
    </w:p>
    <w:p w14:paraId="78D563F0" w14:textId="3E51A0EC" w:rsidR="007C6653" w:rsidRPr="00D879FA" w:rsidRDefault="00D11B5D" w:rsidP="007817D8">
      <w:pPr>
        <w:pStyle w:val="ListParagraph"/>
        <w:numPr>
          <w:ilvl w:val="0"/>
          <w:numId w:val="9"/>
        </w:numPr>
        <w:rPr>
          <w:ins w:id="390" w:author="Omri" w:date="2012-07-29T22:57:00Z"/>
          <w:b/>
          <w:rPrChange w:id="391" w:author="Omri" w:date="2012-07-31T11:28:00Z">
            <w:rPr>
              <w:ins w:id="392" w:author="Omri" w:date="2012-07-29T22:57:00Z"/>
            </w:rPr>
          </w:rPrChange>
        </w:rPr>
      </w:pPr>
      <w:r w:rsidRPr="00D879FA">
        <w:rPr>
          <w:b/>
          <w:rPrChange w:id="393" w:author="Omri" w:date="2012-07-31T11:28:00Z">
            <w:rPr/>
          </w:rPrChange>
        </w:rPr>
        <w:t xml:space="preserve">As a novice user, I want to click an Activity </w:t>
      </w:r>
      <w:r w:rsidR="007C6653" w:rsidRPr="00D879FA">
        <w:rPr>
          <w:b/>
          <w:rPrChange w:id="394" w:author="Omri" w:date="2012-07-31T11:28:00Z">
            <w:rPr/>
          </w:rPrChange>
        </w:rPr>
        <w:t>to make it the active Activity</w:t>
      </w:r>
      <w:del w:id="395" w:author="Omri" w:date="2012-07-29T22:57:00Z">
        <w:r w:rsidRPr="00D879FA">
          <w:rPr>
            <w:b/>
            <w:rPrChange w:id="396" w:author="Omri" w:date="2012-07-31T11:28:00Z">
              <w:rPr/>
            </w:rPrChange>
          </w:rPr>
          <w:delText>, which</w:delText>
        </w:r>
      </w:del>
      <w:ins w:id="397" w:author="Omri" w:date="2012-07-29T22:57:00Z">
        <w:r w:rsidR="007C6653" w:rsidRPr="00D879FA">
          <w:rPr>
            <w:b/>
            <w:rPrChange w:id="398" w:author="Omri" w:date="2012-07-31T11:28:00Z">
              <w:rPr/>
            </w:rPrChange>
          </w:rPr>
          <w:t>.</w:t>
        </w:r>
      </w:ins>
    </w:p>
    <w:p w14:paraId="2D67DF1B" w14:textId="77777777" w:rsidR="00D11B5D" w:rsidRDefault="007C6653">
      <w:pPr>
        <w:pStyle w:val="ListParagraph"/>
        <w:pPrChange w:id="399" w:author="Omri" w:date="2012-07-29T22:57:00Z">
          <w:pPr>
            <w:pStyle w:val="ListParagraph"/>
            <w:numPr>
              <w:numId w:val="9"/>
            </w:numPr>
            <w:ind w:hanging="360"/>
          </w:pPr>
        </w:pPrChange>
      </w:pPr>
      <w:ins w:id="400" w:author="Omri" w:date="2012-07-29T22:57:00Z">
        <w:r w:rsidRPr="007C6653">
          <w:rPr>
            <w:i/>
          </w:rPr>
          <w:t xml:space="preserve">Implementation Notes: </w:t>
        </w:r>
        <w:r>
          <w:t>this</w:t>
        </w:r>
      </w:ins>
      <w:r>
        <w:t xml:space="preserve"> </w:t>
      </w:r>
      <w:r w:rsidR="00D11B5D">
        <w:t xml:space="preserve">will slightly shade the Activity (but </w:t>
      </w:r>
      <w:proofErr w:type="spellStart"/>
      <w:r w:rsidR="00D11B5D">
        <w:t>unshade</w:t>
      </w:r>
      <w:proofErr w:type="spellEnd"/>
      <w:r w:rsidR="00D11B5D">
        <w:t xml:space="preserve"> any other Activities), to make it obvious that the Activity has “focus”.  The Activity Editor pane will now display the data for the active Activity.</w:t>
      </w:r>
    </w:p>
    <w:p w14:paraId="04E6DE76" w14:textId="77777777" w:rsidR="007C6653" w:rsidRPr="00D879FA" w:rsidRDefault="00D34E9F" w:rsidP="007817D8">
      <w:pPr>
        <w:pStyle w:val="ListParagraph"/>
        <w:numPr>
          <w:ilvl w:val="0"/>
          <w:numId w:val="9"/>
        </w:numPr>
        <w:rPr>
          <w:ins w:id="401" w:author="Omri" w:date="2012-07-29T22:57:00Z"/>
          <w:b/>
          <w:rPrChange w:id="402" w:author="Omri" w:date="2012-07-31T11:28:00Z">
            <w:rPr>
              <w:ins w:id="403" w:author="Omri" w:date="2012-07-29T22:57:00Z"/>
            </w:rPr>
          </w:rPrChange>
        </w:rPr>
      </w:pPr>
      <w:r w:rsidRPr="00D879FA">
        <w:rPr>
          <w:b/>
          <w:rPrChange w:id="404" w:author="Omri" w:date="2012-07-31T11:28:00Z">
            <w:rPr/>
          </w:rPrChange>
        </w:rPr>
        <w:t xml:space="preserve">As a novice user, I want to </w:t>
      </w:r>
      <w:ins w:id="405" w:author="Omri" w:date="2012-07-29T22:57:00Z">
        <w:r w:rsidR="007C6653" w:rsidRPr="00D879FA">
          <w:rPr>
            <w:b/>
            <w:rPrChange w:id="406" w:author="Omri" w:date="2012-07-31T11:28:00Z">
              <w:rPr/>
            </w:rPrChange>
          </w:rPr>
          <w:t>be able to add a new Category.</w:t>
        </w:r>
      </w:ins>
    </w:p>
    <w:p w14:paraId="27F10B91" w14:textId="77777777" w:rsidR="00D34E9F" w:rsidRDefault="007C6653">
      <w:pPr>
        <w:pStyle w:val="ListParagraph"/>
        <w:pPrChange w:id="407" w:author="Omri" w:date="2012-07-29T22:57:00Z">
          <w:pPr>
            <w:pStyle w:val="ListParagraph"/>
            <w:numPr>
              <w:numId w:val="9"/>
            </w:numPr>
            <w:ind w:hanging="360"/>
          </w:pPr>
        </w:pPrChange>
      </w:pPr>
      <w:ins w:id="408" w:author="Omri" w:date="2012-07-29T22:57:00Z">
        <w:r w:rsidRPr="007C6653">
          <w:rPr>
            <w:i/>
          </w:rPr>
          <w:t xml:space="preserve">Implementation Notes: </w:t>
        </w:r>
        <w:r>
          <w:t xml:space="preserve">I </w:t>
        </w:r>
      </w:ins>
      <w:r w:rsidR="00D34E9F">
        <w:t>click the + (add) button in the Organizer’s header to create a new Category at the bottom of the Category list called “New Category”.  If one already exists by that name, a number (starting from 2) is appended.</w:t>
      </w:r>
    </w:p>
    <w:p w14:paraId="65558414" w14:textId="77777777" w:rsidR="007C6653" w:rsidRDefault="007C6653" w:rsidP="007C6653">
      <w:pPr>
        <w:pStyle w:val="ListParagraph"/>
        <w:rPr>
          <w:ins w:id="409" w:author="Omri" w:date="2012-07-31T11:29:00Z"/>
        </w:rPr>
      </w:pPr>
      <w:ins w:id="410" w:author="Omri" w:date="2012-07-29T22:57:00Z">
        <w:r w:rsidRPr="007C6653">
          <w:rPr>
            <w:i/>
          </w:rPr>
          <w:lastRenderedPageBreak/>
          <w:t>Implementation Notes:</w:t>
        </w:r>
        <w:r>
          <w:rPr>
            <w:i/>
          </w:rPr>
          <w:t xml:space="preserve"> </w:t>
        </w:r>
        <w:r>
          <w:t>an alternative implementation is to always have a Category at the end called “New Category” and the process of renaming it will instantiate it as a new Category (and add a new “New Category” at the bottom of the list).</w:t>
        </w:r>
      </w:ins>
    </w:p>
    <w:p w14:paraId="29F24E1A" w14:textId="77777777" w:rsidR="00D879FA" w:rsidRPr="00D879FA" w:rsidRDefault="00D879FA" w:rsidP="007C6653">
      <w:pPr>
        <w:pStyle w:val="ListParagraph"/>
        <w:rPr>
          <w:ins w:id="411" w:author="Omri" w:date="2012-07-29T22:57:00Z"/>
          <w:b/>
          <w:rPrChange w:id="412" w:author="Omri" w:date="2012-07-31T11:29:00Z">
            <w:rPr>
              <w:ins w:id="413" w:author="Omri" w:date="2012-07-29T22:57:00Z"/>
            </w:rPr>
          </w:rPrChange>
        </w:rPr>
      </w:pPr>
    </w:p>
    <w:p w14:paraId="1CB8DB45" w14:textId="77777777" w:rsidR="004229B3" w:rsidRPr="00D879FA" w:rsidRDefault="00D34E9F" w:rsidP="007817D8">
      <w:pPr>
        <w:pStyle w:val="ListParagraph"/>
        <w:numPr>
          <w:ilvl w:val="0"/>
          <w:numId w:val="9"/>
        </w:numPr>
        <w:rPr>
          <w:ins w:id="414" w:author="Omri" w:date="2012-07-29T22:57:00Z"/>
          <w:b/>
          <w:rPrChange w:id="415" w:author="Omri" w:date="2012-07-31T11:29:00Z">
            <w:rPr>
              <w:ins w:id="416" w:author="Omri" w:date="2012-07-29T22:57:00Z"/>
            </w:rPr>
          </w:rPrChange>
        </w:rPr>
      </w:pPr>
      <w:r w:rsidRPr="00D879FA">
        <w:rPr>
          <w:b/>
          <w:rPrChange w:id="417" w:author="Omri" w:date="2012-07-31T11:29:00Z">
            <w:rPr/>
          </w:rPrChange>
        </w:rPr>
        <w:t>As a novice user, I want to</w:t>
      </w:r>
      <w:ins w:id="418" w:author="Omri" w:date="2012-07-29T22:57:00Z">
        <w:r w:rsidR="004229B3" w:rsidRPr="00D879FA">
          <w:rPr>
            <w:b/>
            <w:rPrChange w:id="419" w:author="Omri" w:date="2012-07-31T11:29:00Z">
              <w:rPr/>
            </w:rPrChange>
          </w:rPr>
          <w:t xml:space="preserve"> rename a Category, Sub-Category, or Activity.</w:t>
        </w:r>
      </w:ins>
    </w:p>
    <w:p w14:paraId="7AC09E09" w14:textId="77777777" w:rsidR="00D34E9F" w:rsidRDefault="004229B3">
      <w:pPr>
        <w:pStyle w:val="ListParagraph"/>
        <w:pPrChange w:id="420" w:author="Omri" w:date="2012-07-29T22:57:00Z">
          <w:pPr>
            <w:pStyle w:val="ListParagraph"/>
            <w:numPr>
              <w:numId w:val="9"/>
            </w:numPr>
            <w:ind w:hanging="360"/>
          </w:pPr>
        </w:pPrChange>
      </w:pPr>
      <w:ins w:id="421" w:author="Omri" w:date="2012-07-29T22:57:00Z">
        <w:r w:rsidRPr="007C6653">
          <w:rPr>
            <w:i/>
          </w:rPr>
          <w:t xml:space="preserve">Implementation Notes: </w:t>
        </w:r>
        <w:r>
          <w:t>I</w:t>
        </w:r>
      </w:ins>
      <w:r w:rsidR="00D34E9F">
        <w:t xml:space="preserve"> right-click a Category, Sub-Category, or Activity, and choose “rename” from the drop-do</w:t>
      </w:r>
      <w:r w:rsidR="00AC664D">
        <w:t xml:space="preserve">wn menu, to rename the Category, Sub-Category, or Activity </w:t>
      </w:r>
      <w:r w:rsidR="00D34E9F">
        <w:t>in-place</w:t>
      </w:r>
      <w:r w:rsidR="00AC664D">
        <w:t xml:space="preserve"> (transforming the Category, Sub-Category, or Activity to an edit box).  Pressing Enter or clicking anywhere outside of the edit box will execute the rename operation.</w:t>
      </w:r>
    </w:p>
    <w:p w14:paraId="4A7BB368" w14:textId="77777777" w:rsidR="004229B3" w:rsidRDefault="004229B3" w:rsidP="004229B3">
      <w:pPr>
        <w:pStyle w:val="ListParagraph"/>
        <w:rPr>
          <w:ins w:id="422" w:author="Omri" w:date="2012-07-30T17:43:00Z"/>
        </w:rPr>
      </w:pPr>
      <w:ins w:id="423" w:author="Omri" w:date="2012-07-29T22:57:00Z">
        <w:r w:rsidRPr="007C6653">
          <w:rPr>
            <w:i/>
          </w:rPr>
          <w:t>Implementation Notes:</w:t>
        </w:r>
        <w:r>
          <w:rPr>
            <w:i/>
          </w:rPr>
          <w:t xml:space="preserve"> </w:t>
        </w:r>
        <w:r>
          <w:t>an alternative implementation is to have glyphs for each Category, Sub-Category, or Activity with the relevant actions: in this case, a pencil icon for “edit”.</w:t>
        </w:r>
      </w:ins>
    </w:p>
    <w:p w14:paraId="18E973E7" w14:textId="670F302B" w:rsidR="00692122" w:rsidRPr="004229B3" w:rsidRDefault="00692122" w:rsidP="004229B3">
      <w:pPr>
        <w:pStyle w:val="ListParagraph"/>
        <w:rPr>
          <w:ins w:id="424" w:author="Omri" w:date="2012-07-29T22:57:00Z"/>
        </w:rPr>
      </w:pPr>
      <w:ins w:id="425" w:author="Omri" w:date="2012-07-30T17:43:00Z">
        <w:r>
          <w:rPr>
            <w:i/>
          </w:rPr>
          <w:t>Implementation Notes:</w:t>
        </w:r>
        <w:r>
          <w:t xml:space="preserve"> another alternative is to click and hold over a Category, Sub-Category, or Activity to be able to rename it in place.</w:t>
        </w:r>
      </w:ins>
    </w:p>
    <w:p w14:paraId="069E8B9B" w14:textId="5C974417" w:rsidR="004229B3" w:rsidRPr="00D879FA" w:rsidRDefault="007817D8" w:rsidP="007817D8">
      <w:pPr>
        <w:pStyle w:val="ListParagraph"/>
        <w:numPr>
          <w:ilvl w:val="0"/>
          <w:numId w:val="9"/>
        </w:numPr>
        <w:rPr>
          <w:ins w:id="426" w:author="Omri" w:date="2012-07-29T22:57:00Z"/>
          <w:b/>
          <w:rPrChange w:id="427" w:author="Omri" w:date="2012-07-31T11:29:00Z">
            <w:rPr>
              <w:ins w:id="428" w:author="Omri" w:date="2012-07-29T22:57:00Z"/>
            </w:rPr>
          </w:rPrChange>
        </w:rPr>
      </w:pPr>
      <w:r w:rsidRPr="00D879FA">
        <w:rPr>
          <w:b/>
          <w:rPrChange w:id="429" w:author="Omri" w:date="2012-07-31T11:29:00Z">
            <w:rPr/>
          </w:rPrChange>
        </w:rPr>
        <w:t xml:space="preserve">As a novice user, I want to </w:t>
      </w:r>
      <w:del w:id="430" w:author="Omri" w:date="2012-07-29T22:57:00Z">
        <w:r w:rsidRPr="00D879FA">
          <w:rPr>
            <w:b/>
            <w:rPrChange w:id="431" w:author="Omri" w:date="2012-07-31T11:29:00Z">
              <w:rPr/>
            </w:rPrChange>
          </w:rPr>
          <w:delText>drag</w:delText>
        </w:r>
      </w:del>
      <w:ins w:id="432" w:author="Omri" w:date="2012-07-29T22:57:00Z">
        <w:r w:rsidR="004229B3" w:rsidRPr="00D879FA">
          <w:rPr>
            <w:b/>
            <w:rPrChange w:id="433" w:author="Omri" w:date="2012-07-31T11:29:00Z">
              <w:rPr/>
            </w:rPrChange>
          </w:rPr>
          <w:t>reorder a Category.</w:t>
        </w:r>
      </w:ins>
    </w:p>
    <w:p w14:paraId="0B5E5F3A" w14:textId="77777777" w:rsidR="007817D8" w:rsidRDefault="004229B3">
      <w:pPr>
        <w:pStyle w:val="ListParagraph"/>
        <w:pPrChange w:id="434" w:author="Omri" w:date="2012-07-29T22:57:00Z">
          <w:pPr>
            <w:pStyle w:val="ListParagraph"/>
            <w:numPr>
              <w:numId w:val="9"/>
            </w:numPr>
            <w:ind w:hanging="360"/>
          </w:pPr>
        </w:pPrChange>
      </w:pPr>
      <w:ins w:id="435" w:author="Omri" w:date="2012-07-29T22:57:00Z">
        <w:r w:rsidRPr="007C6653">
          <w:rPr>
            <w:i/>
          </w:rPr>
          <w:t xml:space="preserve">Implementation Notes: </w:t>
        </w:r>
        <w:r>
          <w:t xml:space="preserve">I do this by </w:t>
        </w:r>
        <w:r w:rsidR="007817D8">
          <w:t>drag</w:t>
        </w:r>
        <w:r>
          <w:t>ging</w:t>
        </w:r>
      </w:ins>
      <w:r w:rsidR="007817D8">
        <w:t xml:space="preserve"> a Category up and down (above and below other Categories) to reorder the Category.</w:t>
      </w:r>
    </w:p>
    <w:p w14:paraId="40D8F080" w14:textId="77777777" w:rsidR="00692122" w:rsidRPr="00D879FA" w:rsidRDefault="007817D8">
      <w:pPr>
        <w:pStyle w:val="ListParagraph"/>
        <w:numPr>
          <w:ilvl w:val="0"/>
          <w:numId w:val="9"/>
        </w:numPr>
        <w:spacing w:after="0"/>
        <w:rPr>
          <w:ins w:id="436" w:author="Omri" w:date="2012-07-30T17:40:00Z"/>
          <w:b/>
          <w:rPrChange w:id="437" w:author="Omri" w:date="2012-07-31T11:29:00Z">
            <w:rPr>
              <w:ins w:id="438" w:author="Omri" w:date="2012-07-30T17:40:00Z"/>
            </w:rPr>
          </w:rPrChange>
        </w:rPr>
        <w:pPrChange w:id="439" w:author="Omri" w:date="2012-07-30T17:40:00Z">
          <w:pPr>
            <w:pStyle w:val="ListParagraph"/>
            <w:numPr>
              <w:numId w:val="9"/>
            </w:numPr>
            <w:ind w:hanging="360"/>
          </w:pPr>
        </w:pPrChange>
      </w:pPr>
      <w:r w:rsidRPr="00D879FA">
        <w:rPr>
          <w:b/>
          <w:rPrChange w:id="440" w:author="Omri" w:date="2012-07-31T11:29:00Z">
            <w:rPr/>
          </w:rPrChange>
        </w:rPr>
        <w:t xml:space="preserve">As a novice user, I want to </w:t>
      </w:r>
      <w:ins w:id="441" w:author="Omri" w:date="2012-07-30T17:39:00Z">
        <w:r w:rsidR="00692122" w:rsidRPr="00D879FA">
          <w:rPr>
            <w:b/>
            <w:rPrChange w:id="442" w:author="Omri" w:date="2012-07-31T11:29:00Z">
              <w:rPr/>
            </w:rPrChange>
          </w:rPr>
          <w:t>reorder a Sub-Category.</w:t>
        </w:r>
      </w:ins>
    </w:p>
    <w:p w14:paraId="3E77E41A" w14:textId="2DC65F62" w:rsidR="007817D8" w:rsidRDefault="00692122">
      <w:pPr>
        <w:spacing w:after="0"/>
        <w:ind w:left="720"/>
        <w:pPrChange w:id="443" w:author="Omri" w:date="2012-07-30T17:40:00Z">
          <w:pPr>
            <w:pStyle w:val="ListParagraph"/>
            <w:numPr>
              <w:numId w:val="9"/>
            </w:numPr>
            <w:ind w:hanging="360"/>
          </w:pPr>
        </w:pPrChange>
      </w:pPr>
      <w:ins w:id="444" w:author="Omri" w:date="2012-07-30T17:40:00Z">
        <w:r w:rsidRPr="007C6653">
          <w:rPr>
            <w:i/>
          </w:rPr>
          <w:t>Implementation Notes:</w:t>
        </w:r>
        <w:r>
          <w:rPr>
            <w:i/>
          </w:rPr>
          <w:t xml:space="preserve"> </w:t>
        </w:r>
      </w:ins>
      <w:ins w:id="445" w:author="Omri" w:date="2012-07-30T17:39:00Z">
        <w:r>
          <w:t xml:space="preserve">I do this by </w:t>
        </w:r>
      </w:ins>
      <w:r w:rsidR="007817D8">
        <w:t>drag</w:t>
      </w:r>
      <w:ins w:id="446" w:author="Omri" w:date="2012-07-30T17:39:00Z">
        <w:r>
          <w:t>ging</w:t>
        </w:r>
      </w:ins>
      <w:r w:rsidR="007817D8">
        <w:t xml:space="preserve"> a Sub-Category up and down (above and below other Sub-Categories) to reorder the Category.</w:t>
      </w:r>
    </w:p>
    <w:p w14:paraId="22FB1C1C" w14:textId="77777777" w:rsidR="00692122" w:rsidRPr="00D879FA" w:rsidRDefault="007817D8">
      <w:pPr>
        <w:pStyle w:val="ListParagraph"/>
        <w:numPr>
          <w:ilvl w:val="0"/>
          <w:numId w:val="9"/>
        </w:numPr>
        <w:spacing w:after="0"/>
        <w:rPr>
          <w:ins w:id="447" w:author="Omri" w:date="2012-07-30T17:41:00Z"/>
          <w:b/>
          <w:rPrChange w:id="448" w:author="Omri" w:date="2012-07-31T11:29:00Z">
            <w:rPr>
              <w:ins w:id="449" w:author="Omri" w:date="2012-07-30T17:41:00Z"/>
            </w:rPr>
          </w:rPrChange>
        </w:rPr>
        <w:pPrChange w:id="450" w:author="Omri" w:date="2012-07-30T17:41:00Z">
          <w:pPr>
            <w:pStyle w:val="ListParagraph"/>
            <w:numPr>
              <w:numId w:val="9"/>
            </w:numPr>
            <w:ind w:hanging="360"/>
          </w:pPr>
        </w:pPrChange>
      </w:pPr>
      <w:r w:rsidRPr="00D879FA">
        <w:rPr>
          <w:b/>
          <w:rPrChange w:id="451" w:author="Omri" w:date="2012-07-31T11:29:00Z">
            <w:rPr/>
          </w:rPrChange>
        </w:rPr>
        <w:t xml:space="preserve">As a novice user, I want to </w:t>
      </w:r>
      <w:ins w:id="452" w:author="Omri" w:date="2012-07-30T17:41:00Z">
        <w:r w:rsidR="00692122" w:rsidRPr="00D879FA">
          <w:rPr>
            <w:b/>
            <w:rPrChange w:id="453" w:author="Omri" w:date="2012-07-31T11:29:00Z">
              <w:rPr/>
            </w:rPrChange>
          </w:rPr>
          <w:t>reorder an Activity.</w:t>
        </w:r>
      </w:ins>
    </w:p>
    <w:p w14:paraId="18767D7C" w14:textId="1314C0F8" w:rsidR="007817D8" w:rsidRDefault="00692122">
      <w:pPr>
        <w:pStyle w:val="ListParagraph"/>
        <w:pPrChange w:id="454" w:author="Omri" w:date="2012-07-30T17:41:00Z">
          <w:pPr>
            <w:pStyle w:val="ListParagraph"/>
            <w:numPr>
              <w:numId w:val="9"/>
            </w:numPr>
            <w:ind w:hanging="360"/>
          </w:pPr>
        </w:pPrChange>
      </w:pPr>
      <w:ins w:id="455" w:author="Omri" w:date="2012-07-30T17:41:00Z">
        <w:r w:rsidRPr="007C6653">
          <w:rPr>
            <w:i/>
          </w:rPr>
          <w:t>Implementation Notes:</w:t>
        </w:r>
        <w:r>
          <w:rPr>
            <w:i/>
          </w:rPr>
          <w:t xml:space="preserve"> </w:t>
        </w:r>
        <w:r>
          <w:t xml:space="preserve">I do this by </w:t>
        </w:r>
      </w:ins>
      <w:r w:rsidR="007817D8">
        <w:t>drag</w:t>
      </w:r>
      <w:ins w:id="456" w:author="Omri" w:date="2012-07-30T17:41:00Z">
        <w:r>
          <w:t>ging</w:t>
        </w:r>
      </w:ins>
      <w:r w:rsidR="007817D8">
        <w:t xml:space="preserve"> an Activity up and down (above and below other Activities in the Sub-Category) to reorder the Category.</w:t>
      </w:r>
    </w:p>
    <w:p w14:paraId="0B9A7E0F" w14:textId="4CB7C3C7" w:rsidR="00692122" w:rsidRPr="00D879FA" w:rsidRDefault="007817D8" w:rsidP="007817D8">
      <w:pPr>
        <w:pStyle w:val="ListParagraph"/>
        <w:numPr>
          <w:ilvl w:val="0"/>
          <w:numId w:val="9"/>
        </w:numPr>
        <w:rPr>
          <w:ins w:id="457" w:author="Omri" w:date="2012-07-30T17:41:00Z"/>
          <w:b/>
          <w:rPrChange w:id="458" w:author="Omri" w:date="2012-07-31T11:29:00Z">
            <w:rPr>
              <w:ins w:id="459" w:author="Omri" w:date="2012-07-30T17:41:00Z"/>
            </w:rPr>
          </w:rPrChange>
        </w:rPr>
      </w:pPr>
      <w:r w:rsidRPr="00D879FA">
        <w:rPr>
          <w:b/>
          <w:rPrChange w:id="460" w:author="Omri" w:date="2012-07-31T11:29:00Z">
            <w:rPr/>
          </w:rPrChange>
        </w:rPr>
        <w:t xml:space="preserve">As an intermediate user, I want to </w:t>
      </w:r>
      <w:ins w:id="461" w:author="Omri" w:date="2012-07-30T17:41:00Z">
        <w:r w:rsidR="00692122" w:rsidRPr="00D879FA">
          <w:rPr>
            <w:b/>
            <w:rPrChange w:id="462" w:author="Omri" w:date="2012-07-31T11:29:00Z">
              <w:rPr/>
            </w:rPrChange>
          </w:rPr>
          <w:t>move an Activity to a different Sub-Category.</w:t>
        </w:r>
      </w:ins>
    </w:p>
    <w:p w14:paraId="14B8AED4" w14:textId="35805FD6" w:rsidR="007817D8" w:rsidRDefault="00692122">
      <w:pPr>
        <w:pStyle w:val="ListParagraph"/>
        <w:pPrChange w:id="463" w:author="Omri" w:date="2012-07-30T17:42:00Z">
          <w:pPr>
            <w:pStyle w:val="ListParagraph"/>
            <w:numPr>
              <w:numId w:val="9"/>
            </w:numPr>
            <w:ind w:hanging="360"/>
          </w:pPr>
        </w:pPrChange>
      </w:pPr>
      <w:ins w:id="464" w:author="Omri" w:date="2012-07-30T17:42:00Z">
        <w:r w:rsidRPr="007C6653">
          <w:rPr>
            <w:i/>
          </w:rPr>
          <w:t>Implementation Notes:</w:t>
        </w:r>
        <w:r>
          <w:rPr>
            <w:i/>
          </w:rPr>
          <w:t xml:space="preserve"> </w:t>
        </w:r>
        <w:r>
          <w:t xml:space="preserve">I do this by dragging </w:t>
        </w:r>
      </w:ins>
      <w:del w:id="465" w:author="Omri" w:date="2012-07-30T17:42:00Z">
        <w:r w:rsidR="007817D8" w:rsidDel="00692122">
          <w:delText xml:space="preserve">drag </w:delText>
        </w:r>
      </w:del>
      <w:r w:rsidR="007817D8">
        <w:t>an Activity to a different Sub-Category</w:t>
      </w:r>
      <w:del w:id="466" w:author="Omri" w:date="2012-07-30T17:42:00Z">
        <w:r w:rsidR="00D34E9F" w:rsidDel="00692122">
          <w:delText>, to move the Activity to a different Sub-Category</w:delText>
        </w:r>
      </w:del>
      <w:r w:rsidR="00D34E9F">
        <w:t>.</w:t>
      </w:r>
    </w:p>
    <w:p w14:paraId="0C17B803" w14:textId="2294FACB" w:rsidR="00D34E9F" w:rsidRPr="00D879FA" w:rsidDel="00692122" w:rsidRDefault="00D34E9F" w:rsidP="007817D8">
      <w:pPr>
        <w:pStyle w:val="ListParagraph"/>
        <w:numPr>
          <w:ilvl w:val="0"/>
          <w:numId w:val="9"/>
        </w:numPr>
        <w:rPr>
          <w:del w:id="467" w:author="Omri" w:date="2012-07-30T17:44:00Z"/>
          <w:b/>
          <w:rPrChange w:id="468" w:author="Omri" w:date="2012-07-31T11:30:00Z">
            <w:rPr>
              <w:del w:id="469" w:author="Omri" w:date="2012-07-30T17:44:00Z"/>
            </w:rPr>
          </w:rPrChange>
        </w:rPr>
      </w:pPr>
      <w:del w:id="470" w:author="Omri" w:date="2012-07-30T17:44:00Z">
        <w:r w:rsidRPr="00D879FA" w:rsidDel="00692122">
          <w:rPr>
            <w:b/>
            <w:rPrChange w:id="471" w:author="Omri" w:date="2012-07-31T11:30:00Z">
              <w:rPr/>
            </w:rPrChange>
          </w:rPr>
          <w:delText>As an intermediate user, I want to click and hold over a Category, Sub-Category, or Activity to be able to rename it in place.</w:delText>
        </w:r>
      </w:del>
    </w:p>
    <w:p w14:paraId="486612B7" w14:textId="77777777" w:rsidR="00692122" w:rsidRPr="00D879FA" w:rsidRDefault="00D34E9F" w:rsidP="007817D8">
      <w:pPr>
        <w:pStyle w:val="ListParagraph"/>
        <w:numPr>
          <w:ilvl w:val="0"/>
          <w:numId w:val="9"/>
        </w:numPr>
        <w:rPr>
          <w:ins w:id="472" w:author="Omri" w:date="2012-07-30T17:44:00Z"/>
          <w:b/>
          <w:rPrChange w:id="473" w:author="Omri" w:date="2012-07-31T11:30:00Z">
            <w:rPr>
              <w:ins w:id="474" w:author="Omri" w:date="2012-07-30T17:44:00Z"/>
            </w:rPr>
          </w:rPrChange>
        </w:rPr>
      </w:pPr>
      <w:r w:rsidRPr="00D879FA">
        <w:rPr>
          <w:b/>
          <w:rPrChange w:id="475" w:author="Omri" w:date="2012-07-31T11:30:00Z">
            <w:rPr/>
          </w:rPrChange>
        </w:rPr>
        <w:t xml:space="preserve">As an intermediate user, I want to </w:t>
      </w:r>
      <w:ins w:id="476" w:author="Omri" w:date="2012-07-30T17:44:00Z">
        <w:r w:rsidR="00692122" w:rsidRPr="00D879FA">
          <w:rPr>
            <w:b/>
            <w:rPrChange w:id="477" w:author="Omri" w:date="2012-07-31T11:30:00Z">
              <w:rPr/>
            </w:rPrChange>
          </w:rPr>
          <w:t>transform a Category into a Sub-Category or a Sub-Category into an Activity.</w:t>
        </w:r>
      </w:ins>
    </w:p>
    <w:p w14:paraId="04FAF906" w14:textId="07DF3754" w:rsidR="00D34E9F" w:rsidRDefault="00692122">
      <w:pPr>
        <w:pStyle w:val="ListParagraph"/>
        <w:pPrChange w:id="478" w:author="Omri" w:date="2012-07-30T17:45:00Z">
          <w:pPr>
            <w:pStyle w:val="ListParagraph"/>
            <w:numPr>
              <w:numId w:val="9"/>
            </w:numPr>
            <w:ind w:hanging="360"/>
          </w:pPr>
        </w:pPrChange>
      </w:pPr>
      <w:ins w:id="479" w:author="Omri" w:date="2012-07-30T17:45:00Z">
        <w:r w:rsidRPr="007C6653">
          <w:rPr>
            <w:i/>
          </w:rPr>
          <w:t>Implementation Notes:</w:t>
        </w:r>
        <w:r>
          <w:rPr>
            <w:i/>
          </w:rPr>
          <w:t xml:space="preserve"> </w:t>
        </w:r>
        <w:r>
          <w:t xml:space="preserve">I do this by </w:t>
        </w:r>
      </w:ins>
      <w:r w:rsidR="00D34E9F">
        <w:t>right-click</w:t>
      </w:r>
      <w:ins w:id="480" w:author="Omri" w:date="2012-07-30T17:45:00Z">
        <w:r>
          <w:t>ing</w:t>
        </w:r>
      </w:ins>
      <w:r w:rsidR="00D34E9F">
        <w:t xml:space="preserve"> a Category or S</w:t>
      </w:r>
      <w:r w:rsidR="00D11B5D">
        <w:t>ub-Category and select</w:t>
      </w:r>
      <w:ins w:id="481" w:author="Omri" w:date="2012-07-30T17:45:00Z">
        <w:r>
          <w:t>ing</w:t>
        </w:r>
      </w:ins>
      <w:r w:rsidR="00D11B5D">
        <w:t xml:space="preserve"> “indent”</w:t>
      </w:r>
      <w:r w:rsidR="00D34E9F">
        <w:t xml:space="preserve"> to make a Category into a Sub-Category or a Sub-Category into an Activity (with the parent being the Category or Sub-Category right above it).</w:t>
      </w:r>
    </w:p>
    <w:p w14:paraId="55644426" w14:textId="77777777" w:rsidR="00692122" w:rsidRPr="00D879FA" w:rsidRDefault="00D11B5D" w:rsidP="00D11B5D">
      <w:pPr>
        <w:pStyle w:val="ListParagraph"/>
        <w:numPr>
          <w:ilvl w:val="0"/>
          <w:numId w:val="9"/>
        </w:numPr>
        <w:rPr>
          <w:ins w:id="482" w:author="Omri" w:date="2012-07-30T17:46:00Z"/>
          <w:b/>
          <w:rPrChange w:id="483" w:author="Omri" w:date="2012-07-31T11:30:00Z">
            <w:rPr>
              <w:ins w:id="484" w:author="Omri" w:date="2012-07-30T17:46:00Z"/>
            </w:rPr>
          </w:rPrChange>
        </w:rPr>
      </w:pPr>
      <w:r w:rsidRPr="00D879FA">
        <w:rPr>
          <w:b/>
          <w:rPrChange w:id="485" w:author="Omri" w:date="2012-07-31T11:30:00Z">
            <w:rPr/>
          </w:rPrChange>
        </w:rPr>
        <w:t>As an intermediate user</w:t>
      </w:r>
      <w:ins w:id="486" w:author="Omri" w:date="2012-07-30T17:45:00Z">
        <w:r w:rsidR="00692122" w:rsidRPr="00D879FA">
          <w:rPr>
            <w:b/>
            <w:rPrChange w:id="487" w:author="Omri" w:date="2012-07-31T11:30:00Z">
              <w:rPr/>
            </w:rPrChange>
          </w:rPr>
          <w:t xml:space="preserve">, I want to transform a </w:t>
        </w:r>
      </w:ins>
      <w:ins w:id="488" w:author="Omri" w:date="2012-07-30T17:46:00Z">
        <w:r w:rsidR="00692122" w:rsidRPr="00D879FA">
          <w:rPr>
            <w:b/>
            <w:rPrChange w:id="489" w:author="Omri" w:date="2012-07-31T11:30:00Z">
              <w:rPr/>
            </w:rPrChange>
          </w:rPr>
          <w:t xml:space="preserve">Sub-Category into a Category or an Activity into a Sub-Category. </w:t>
        </w:r>
      </w:ins>
    </w:p>
    <w:p w14:paraId="2B301BEB" w14:textId="12DFEEE8" w:rsidR="00D11B5D" w:rsidRDefault="00D11B5D">
      <w:pPr>
        <w:pStyle w:val="ListParagraph"/>
        <w:pPrChange w:id="490" w:author="Omri" w:date="2012-07-30T17:46:00Z">
          <w:pPr>
            <w:pStyle w:val="ListParagraph"/>
            <w:numPr>
              <w:numId w:val="9"/>
            </w:numPr>
            <w:ind w:hanging="360"/>
          </w:pPr>
        </w:pPrChange>
      </w:pPr>
      <w:del w:id="491" w:author="Omri" w:date="2012-07-30T17:45:00Z">
        <w:r w:rsidDel="00692122">
          <w:delText xml:space="preserve">, I want to </w:delText>
        </w:r>
      </w:del>
      <w:ins w:id="492" w:author="Omri" w:date="2012-07-30T17:46:00Z">
        <w:r w:rsidR="00692122" w:rsidRPr="007C6653">
          <w:rPr>
            <w:i/>
          </w:rPr>
          <w:t>Implementation Notes:</w:t>
        </w:r>
        <w:r w:rsidR="00692122">
          <w:rPr>
            <w:i/>
          </w:rPr>
          <w:t xml:space="preserve"> </w:t>
        </w:r>
        <w:r w:rsidR="00692122">
          <w:t xml:space="preserve">I do this by right-clicking </w:t>
        </w:r>
      </w:ins>
      <w:del w:id="493" w:author="Omri" w:date="2012-07-30T17:46:00Z">
        <w:r w:rsidDel="00692122">
          <w:delText xml:space="preserve">right-click </w:delText>
        </w:r>
      </w:del>
      <w:r>
        <w:t>a Sub-Category or Activity and select</w:t>
      </w:r>
      <w:ins w:id="494" w:author="Omri" w:date="2012-07-30T17:46:00Z">
        <w:r w:rsidR="00692122">
          <w:t>ing</w:t>
        </w:r>
      </w:ins>
      <w:r>
        <w:t xml:space="preserve"> “unindent” to make a Sub-Category into a Category or an Activity into a Sub-Category.</w:t>
      </w:r>
      <w:ins w:id="495" w:author="Omri" w:date="2012-07-30T17:46:00Z">
        <w:r w:rsidR="00692122">
          <w:t xml:space="preserve">  When transforming an Activity into a Sub-Category, all Activity information is no longer accessible.  Ideally, the process of transforming an Activity into a Sub-Category and back would preserve Activity data (i.e. round-tripping isn</w:t>
        </w:r>
      </w:ins>
      <w:ins w:id="496" w:author="Omri" w:date="2012-07-30T17:48:00Z">
        <w:r w:rsidR="00692122">
          <w:t xml:space="preserve">’t </w:t>
        </w:r>
        <w:proofErr w:type="spellStart"/>
        <w:r w:rsidR="00692122">
          <w:t>lossy</w:t>
        </w:r>
        <w:proofErr w:type="spellEnd"/>
        <w:r w:rsidR="00692122">
          <w:t>).</w:t>
        </w:r>
      </w:ins>
    </w:p>
    <w:p w14:paraId="6FABDDCF" w14:textId="043A4FB7" w:rsidR="00D34E9F" w:rsidRDefault="00692122">
      <w:pPr>
        <w:pStyle w:val="ListParagraph"/>
        <w:pPrChange w:id="497" w:author="Omri" w:date="2012-07-30T17:48:00Z">
          <w:pPr>
            <w:pStyle w:val="ListParagraph"/>
            <w:numPr>
              <w:numId w:val="9"/>
            </w:numPr>
            <w:ind w:hanging="360"/>
          </w:pPr>
        </w:pPrChange>
      </w:pPr>
      <w:ins w:id="498" w:author="Omri" w:date="2012-07-30T17:48:00Z">
        <w:r w:rsidRPr="007C6653">
          <w:rPr>
            <w:i/>
          </w:rPr>
          <w:t>Implementation Notes:</w:t>
        </w:r>
        <w:r>
          <w:rPr>
            <w:i/>
          </w:rPr>
          <w:t xml:space="preserve"> </w:t>
        </w:r>
      </w:ins>
      <w:r w:rsidR="00D34E9F">
        <w:t xml:space="preserve">As an </w:t>
      </w:r>
      <w:r w:rsidR="00D11B5D">
        <w:t>advanced</w:t>
      </w:r>
      <w:r w:rsidR="00D34E9F">
        <w:t xml:space="preserve"> user, I want </w:t>
      </w:r>
      <w:r w:rsidR="00D11B5D">
        <w:t>the tab key to do the same thing as “indent”, and shift-tab to do the same thing as “unindent”, to the currently selected Category, Sub-Category, or Activity.</w:t>
      </w:r>
      <w:r w:rsidR="00D34E9F">
        <w:t xml:space="preserve"> </w:t>
      </w:r>
    </w:p>
    <w:p w14:paraId="4FAB0A58" w14:textId="0364F3C3" w:rsidR="00D879FA" w:rsidRDefault="00D879FA" w:rsidP="007817D8">
      <w:pPr>
        <w:pStyle w:val="ListParagraph"/>
        <w:numPr>
          <w:ilvl w:val="0"/>
          <w:numId w:val="9"/>
        </w:numPr>
        <w:rPr>
          <w:ins w:id="499" w:author="Omri" w:date="2012-07-31T11:30:00Z"/>
          <w:b/>
        </w:rPr>
      </w:pPr>
      <w:ins w:id="500" w:author="Omri" w:date="2012-07-31T11:30:00Z">
        <w:r>
          <w:rPr>
            <w:b/>
          </w:rPr>
          <w:t>As an intermediate user, I want to save a Category, Sub-Category, or Activity to the “My Activities” section of the Gallery.</w:t>
        </w:r>
      </w:ins>
    </w:p>
    <w:p w14:paraId="3BBAABFE" w14:textId="686664B1" w:rsidR="00D879FA" w:rsidRPr="00D879FA" w:rsidRDefault="00D879FA">
      <w:pPr>
        <w:pStyle w:val="ListParagraph"/>
        <w:rPr>
          <w:ins w:id="501" w:author="Omri" w:date="2012-07-31T11:30:00Z"/>
          <w:rPrChange w:id="502" w:author="Omri" w:date="2012-07-31T11:31:00Z">
            <w:rPr>
              <w:ins w:id="503" w:author="Omri" w:date="2012-07-31T11:30:00Z"/>
              <w:b/>
            </w:rPr>
          </w:rPrChange>
        </w:rPr>
        <w:pPrChange w:id="504" w:author="Omri" w:date="2012-07-31T11:31:00Z">
          <w:pPr>
            <w:pStyle w:val="ListParagraph"/>
            <w:numPr>
              <w:numId w:val="9"/>
            </w:numPr>
            <w:ind w:hanging="360"/>
          </w:pPr>
        </w:pPrChange>
      </w:pPr>
      <w:ins w:id="505" w:author="Omri" w:date="2012-07-31T11:31:00Z">
        <w:r>
          <w:rPr>
            <w:i/>
          </w:rPr>
          <w:lastRenderedPageBreak/>
          <w:t xml:space="preserve">Implementation Notes: </w:t>
        </w:r>
        <w:r>
          <w:t>I do this by right-clicking a Category, Sub-Category, or Activity and selecting “save to my gallery”.  The Category, Sub-Category, or Activity will show up in the “My Activities” section of the Gallery.</w:t>
        </w:r>
      </w:ins>
    </w:p>
    <w:p w14:paraId="09129C02" w14:textId="77777777" w:rsidR="00673E5F" w:rsidRPr="00D879FA" w:rsidRDefault="00703FD3" w:rsidP="007817D8">
      <w:pPr>
        <w:pStyle w:val="ListParagraph"/>
        <w:numPr>
          <w:ilvl w:val="0"/>
          <w:numId w:val="9"/>
        </w:numPr>
        <w:rPr>
          <w:ins w:id="506" w:author="Omri" w:date="2012-07-30T17:49:00Z"/>
          <w:b/>
          <w:rPrChange w:id="507" w:author="Omri" w:date="2012-07-31T11:30:00Z">
            <w:rPr>
              <w:ins w:id="508" w:author="Omri" w:date="2012-07-30T17:49:00Z"/>
            </w:rPr>
          </w:rPrChange>
        </w:rPr>
      </w:pPr>
      <w:r w:rsidRPr="00D879FA">
        <w:rPr>
          <w:b/>
          <w:rPrChange w:id="509" w:author="Omri" w:date="2012-07-31T11:30:00Z">
            <w:rPr/>
          </w:rPrChange>
        </w:rPr>
        <w:t xml:space="preserve">As an advanced user, I want to </w:t>
      </w:r>
      <w:ins w:id="510" w:author="Omri" w:date="2012-07-30T17:49:00Z">
        <w:r w:rsidR="00692122" w:rsidRPr="00D879FA">
          <w:rPr>
            <w:b/>
            <w:rPrChange w:id="511" w:author="Omri" w:date="2012-07-31T11:30:00Z">
              <w:rPr/>
            </w:rPrChange>
          </w:rPr>
          <w:t xml:space="preserve">share a Category, Sub-Category, or Activity to make it available to others (in their Gallery).  </w:t>
        </w:r>
      </w:ins>
    </w:p>
    <w:p w14:paraId="2F694D6E" w14:textId="3B31C154" w:rsidR="00703FD3" w:rsidRPr="007817D8" w:rsidRDefault="00673E5F">
      <w:pPr>
        <w:pStyle w:val="ListParagraph"/>
        <w:pPrChange w:id="512" w:author="Omri" w:date="2012-07-30T17:49:00Z">
          <w:pPr>
            <w:pStyle w:val="ListParagraph"/>
            <w:numPr>
              <w:numId w:val="9"/>
            </w:numPr>
            <w:ind w:hanging="360"/>
          </w:pPr>
        </w:pPrChange>
      </w:pPr>
      <w:ins w:id="513" w:author="Omri" w:date="2012-07-30T17:49:00Z">
        <w:r w:rsidRPr="007C6653">
          <w:rPr>
            <w:i/>
          </w:rPr>
          <w:t>Implementation Notes:</w:t>
        </w:r>
        <w:r>
          <w:rPr>
            <w:i/>
          </w:rPr>
          <w:t xml:space="preserve"> </w:t>
        </w:r>
        <w:r>
          <w:t xml:space="preserve">I do this by </w:t>
        </w:r>
      </w:ins>
      <w:r w:rsidR="00703FD3">
        <w:t>right-click</w:t>
      </w:r>
      <w:ins w:id="514" w:author="Omri" w:date="2012-07-30T17:49:00Z">
        <w:r>
          <w:t>ing</w:t>
        </w:r>
      </w:ins>
      <w:r w:rsidR="00703FD3">
        <w:t xml:space="preserve"> a Category, Sub-Category, or Activity and select</w:t>
      </w:r>
      <w:ins w:id="515" w:author="Omri" w:date="2012-07-30T17:49:00Z">
        <w:r>
          <w:t xml:space="preserve">ing </w:t>
        </w:r>
      </w:ins>
      <w:del w:id="516" w:author="Omri" w:date="2012-07-30T17:49:00Z">
        <w:r w:rsidR="00703FD3" w:rsidDel="00673E5F">
          <w:delText xml:space="preserve"> </w:delText>
        </w:r>
      </w:del>
      <w:r w:rsidR="00703FD3">
        <w:t>“share”</w:t>
      </w:r>
      <w:del w:id="517" w:author="Omri" w:date="2012-07-30T17:49:00Z">
        <w:r w:rsidR="00703FD3" w:rsidDel="00673E5F">
          <w:delText xml:space="preserve"> to make it available to others (in their Gallery)</w:delText>
        </w:r>
      </w:del>
      <w:r w:rsidR="00703FD3">
        <w:t xml:space="preserve">.  All specific information (contacts, places) are stripped off the Activities.  The Category, Sub-Category, or Activity will show up in </w:t>
      </w:r>
      <w:ins w:id="518" w:author="Omri" w:date="2012-07-31T11:31:00Z">
        <w:r w:rsidR="00D879FA">
          <w:t>the</w:t>
        </w:r>
      </w:ins>
      <w:del w:id="519" w:author="Omri" w:date="2012-07-31T11:31:00Z">
        <w:r w:rsidR="00703FD3" w:rsidDel="00D879FA">
          <w:delText>a</w:delText>
        </w:r>
      </w:del>
      <w:r w:rsidR="00703FD3">
        <w:t xml:space="preserve"> “</w:t>
      </w:r>
      <w:del w:id="520" w:author="Omri" w:date="2012-07-30T17:50:00Z">
        <w:r w:rsidR="00703FD3" w:rsidDel="00673E5F">
          <w:delText>User</w:delText>
        </w:r>
        <w:r w:rsidR="00A31CB7" w:rsidDel="00673E5F">
          <w:delText>-Defined</w:delText>
        </w:r>
      </w:del>
      <w:ins w:id="521" w:author="Omri" w:date="2012-07-30T17:50:00Z">
        <w:r>
          <w:t>Community</w:t>
        </w:r>
      </w:ins>
      <w:r w:rsidR="00703FD3">
        <w:t>” section of the Gallery.</w:t>
      </w:r>
    </w:p>
    <w:p w14:paraId="75CC38EB" w14:textId="77777777" w:rsidR="007817D8" w:rsidRDefault="007817D8" w:rsidP="007817D8">
      <w:pPr>
        <w:pStyle w:val="Heading2"/>
      </w:pPr>
      <w:r>
        <w:t>Non-MVP</w:t>
      </w:r>
    </w:p>
    <w:p w14:paraId="5480D30A" w14:textId="77777777" w:rsidR="00A461DE" w:rsidRPr="00D879FA" w:rsidRDefault="00D34E9F" w:rsidP="00D34E9F">
      <w:pPr>
        <w:pStyle w:val="ListParagraph"/>
        <w:numPr>
          <w:ilvl w:val="0"/>
          <w:numId w:val="9"/>
        </w:numPr>
        <w:rPr>
          <w:ins w:id="522" w:author="Omri" w:date="2012-07-31T10:32:00Z"/>
          <w:b/>
          <w:rPrChange w:id="523" w:author="Omri" w:date="2012-07-31T11:31:00Z">
            <w:rPr>
              <w:ins w:id="524" w:author="Omri" w:date="2012-07-31T10:32:00Z"/>
            </w:rPr>
          </w:rPrChange>
        </w:rPr>
      </w:pPr>
      <w:r w:rsidRPr="00D879FA">
        <w:rPr>
          <w:b/>
          <w:rPrChange w:id="525" w:author="Omri" w:date="2012-07-31T11:31:00Z">
            <w:rPr/>
          </w:rPrChange>
        </w:rPr>
        <w:t xml:space="preserve">As an intermediate user, I want </w:t>
      </w:r>
      <w:ins w:id="526" w:author="Omri" w:date="2012-07-31T10:32:00Z">
        <w:r w:rsidR="00A461DE" w:rsidRPr="00D879FA">
          <w:rPr>
            <w:b/>
            <w:rPrChange w:id="527" w:author="Omri" w:date="2012-07-31T11:31:00Z">
              <w:rPr/>
            </w:rPrChange>
          </w:rPr>
          <w:t>move a Sub-Category to a different Category.</w:t>
        </w:r>
      </w:ins>
    </w:p>
    <w:p w14:paraId="36B085E9" w14:textId="4B856B17" w:rsidR="007817D8" w:rsidRDefault="00A461DE">
      <w:pPr>
        <w:pStyle w:val="ListParagraph"/>
        <w:pPrChange w:id="528" w:author="Omri" w:date="2012-07-31T10:33:00Z">
          <w:pPr>
            <w:pStyle w:val="ListParagraph"/>
            <w:numPr>
              <w:numId w:val="9"/>
            </w:numPr>
            <w:ind w:hanging="360"/>
          </w:pPr>
        </w:pPrChange>
      </w:pPr>
      <w:ins w:id="529" w:author="Omri" w:date="2012-07-31T10:33:00Z">
        <w:r w:rsidRPr="007C6653">
          <w:rPr>
            <w:i/>
          </w:rPr>
          <w:t>Implementation Notes:</w:t>
        </w:r>
        <w:r>
          <w:rPr>
            <w:i/>
          </w:rPr>
          <w:t xml:space="preserve"> </w:t>
        </w:r>
        <w:r>
          <w:t xml:space="preserve">I do this by </w:t>
        </w:r>
      </w:ins>
      <w:del w:id="530" w:author="Omri" w:date="2012-07-31T10:33:00Z">
        <w:r w:rsidR="00D34E9F" w:rsidDel="00A461DE">
          <w:delText xml:space="preserve">to </w:delText>
        </w:r>
      </w:del>
      <w:r w:rsidR="00D34E9F">
        <w:t>drag</w:t>
      </w:r>
      <w:ins w:id="531" w:author="Omri" w:date="2012-07-31T10:33:00Z">
        <w:r>
          <w:t>ging</w:t>
        </w:r>
      </w:ins>
      <w:r w:rsidR="00D34E9F">
        <w:t xml:space="preserve"> a Sub-Category to a different Category.  I drag the Sub-Category, hold over a new Category, which closes the existing Category and opens the new Category.  When I release, the Sub-Category is moved to the new Category in the place I dropped it.</w:t>
      </w:r>
    </w:p>
    <w:p w14:paraId="586A2A12" w14:textId="77777777" w:rsidR="00A461DE" w:rsidRPr="00D879FA" w:rsidRDefault="00D34E9F" w:rsidP="00D34E9F">
      <w:pPr>
        <w:pStyle w:val="ListParagraph"/>
        <w:numPr>
          <w:ilvl w:val="0"/>
          <w:numId w:val="9"/>
        </w:numPr>
        <w:rPr>
          <w:ins w:id="532" w:author="Omri" w:date="2012-07-31T10:33:00Z"/>
          <w:b/>
          <w:rPrChange w:id="533" w:author="Omri" w:date="2012-07-31T11:32:00Z">
            <w:rPr>
              <w:ins w:id="534" w:author="Omri" w:date="2012-07-31T10:33:00Z"/>
            </w:rPr>
          </w:rPrChange>
        </w:rPr>
      </w:pPr>
      <w:r w:rsidRPr="00D879FA">
        <w:rPr>
          <w:b/>
          <w:rPrChange w:id="535" w:author="Omri" w:date="2012-07-31T11:32:00Z">
            <w:rPr/>
          </w:rPrChange>
        </w:rPr>
        <w:t xml:space="preserve">As an intermediate user, I want </w:t>
      </w:r>
      <w:ins w:id="536" w:author="Omri" w:date="2012-07-31T10:33:00Z">
        <w:r w:rsidR="00A461DE" w:rsidRPr="00D879FA">
          <w:rPr>
            <w:b/>
            <w:rPrChange w:id="537" w:author="Omri" w:date="2012-07-31T11:32:00Z">
              <w:rPr/>
            </w:rPrChange>
          </w:rPr>
          <w:t>move an Activity to a different Category.</w:t>
        </w:r>
      </w:ins>
    </w:p>
    <w:p w14:paraId="2D0DFCE9" w14:textId="5BE9927A" w:rsidR="00D34E9F" w:rsidRDefault="00A461DE">
      <w:pPr>
        <w:pStyle w:val="ListParagraph"/>
        <w:pPrChange w:id="538" w:author="Omri" w:date="2012-07-31T10:33:00Z">
          <w:pPr>
            <w:pStyle w:val="ListParagraph"/>
            <w:numPr>
              <w:numId w:val="9"/>
            </w:numPr>
            <w:ind w:hanging="360"/>
          </w:pPr>
        </w:pPrChange>
      </w:pPr>
      <w:ins w:id="539" w:author="Omri" w:date="2012-07-31T10:33:00Z">
        <w:r w:rsidRPr="007C6653">
          <w:rPr>
            <w:i/>
          </w:rPr>
          <w:t>Implementation Notes:</w:t>
        </w:r>
        <w:r>
          <w:rPr>
            <w:i/>
          </w:rPr>
          <w:t xml:space="preserve"> </w:t>
        </w:r>
        <w:r>
          <w:t xml:space="preserve">I do this by </w:t>
        </w:r>
      </w:ins>
      <w:del w:id="540" w:author="Omri" w:date="2012-07-31T10:33:00Z">
        <w:r w:rsidR="00D34E9F" w:rsidDel="00A461DE">
          <w:delText xml:space="preserve">to </w:delText>
        </w:r>
      </w:del>
      <w:r w:rsidR="00D34E9F">
        <w:t>drag</w:t>
      </w:r>
      <w:ins w:id="541" w:author="Omri" w:date="2012-07-31T10:34:00Z">
        <w:r>
          <w:t>ging</w:t>
        </w:r>
      </w:ins>
      <w:r w:rsidR="00D34E9F">
        <w:t xml:space="preserve"> an Activity to a different Sub-Category or a different Category in the same manner as described above.</w:t>
      </w:r>
    </w:p>
    <w:p w14:paraId="2AA53E38" w14:textId="77777777" w:rsidR="00A461DE" w:rsidRPr="00D879FA" w:rsidRDefault="007600C5" w:rsidP="00D34E9F">
      <w:pPr>
        <w:pStyle w:val="ListParagraph"/>
        <w:numPr>
          <w:ilvl w:val="0"/>
          <w:numId w:val="9"/>
        </w:numPr>
        <w:rPr>
          <w:ins w:id="542" w:author="Omri" w:date="2012-07-31T10:34:00Z"/>
          <w:b/>
          <w:rPrChange w:id="543" w:author="Omri" w:date="2012-07-31T11:32:00Z">
            <w:rPr>
              <w:ins w:id="544" w:author="Omri" w:date="2012-07-31T10:34:00Z"/>
            </w:rPr>
          </w:rPrChange>
        </w:rPr>
      </w:pPr>
      <w:r w:rsidRPr="00D879FA">
        <w:rPr>
          <w:b/>
          <w:rPrChange w:id="545" w:author="Omri" w:date="2012-07-31T11:32:00Z">
            <w:rPr/>
          </w:rPrChange>
        </w:rPr>
        <w:t>As an advanced user, I want to suspend or resume a Category, Sub-Category, or Activity</w:t>
      </w:r>
      <w:ins w:id="546" w:author="Omri" w:date="2012-07-31T10:34:00Z">
        <w:r w:rsidR="00A461DE" w:rsidRPr="00D879FA">
          <w:rPr>
            <w:b/>
            <w:rPrChange w:id="547" w:author="Omri" w:date="2012-07-31T11:32:00Z">
              <w:rPr/>
            </w:rPrChange>
          </w:rPr>
          <w:t>.</w:t>
        </w:r>
      </w:ins>
    </w:p>
    <w:p w14:paraId="0CAC3224" w14:textId="2289A145" w:rsidR="007600C5" w:rsidRDefault="00A461DE">
      <w:pPr>
        <w:pStyle w:val="ListParagraph"/>
        <w:pPrChange w:id="548" w:author="Omri" w:date="2012-07-31T10:34:00Z">
          <w:pPr>
            <w:pStyle w:val="ListParagraph"/>
            <w:numPr>
              <w:numId w:val="9"/>
            </w:numPr>
            <w:ind w:hanging="360"/>
          </w:pPr>
        </w:pPrChange>
      </w:pPr>
      <w:ins w:id="549" w:author="Omri" w:date="2012-07-31T10:34:00Z">
        <w:r w:rsidRPr="007C6653">
          <w:rPr>
            <w:i/>
          </w:rPr>
          <w:t>Implementation Notes:</w:t>
        </w:r>
        <w:r>
          <w:rPr>
            <w:i/>
          </w:rPr>
          <w:t xml:space="preserve"> </w:t>
        </w:r>
        <w:r>
          <w:t>I do this by</w:t>
        </w:r>
      </w:ins>
      <w:del w:id="550" w:author="Omri" w:date="2012-07-31T10:34:00Z">
        <w:r w:rsidR="007600C5" w:rsidDel="00A461DE">
          <w:delText xml:space="preserve"> by</w:delText>
        </w:r>
      </w:del>
      <w:r w:rsidR="007600C5">
        <w:t xml:space="preserve"> right-clicking it and selecting </w:t>
      </w:r>
      <w:r w:rsidR="00E13CE5">
        <w:t>“Suspend” or “Resume”</w:t>
      </w:r>
      <w:r w:rsidR="007600C5">
        <w:t>.  The Category, Sub-Category, or Activity will turn gray.</w:t>
      </w:r>
    </w:p>
    <w:p w14:paraId="450C4B19" w14:textId="77777777" w:rsidR="007817D8" w:rsidRDefault="00AC664D" w:rsidP="007817D8">
      <w:pPr>
        <w:pStyle w:val="Heading1"/>
      </w:pPr>
      <w:r>
        <w:t>Activity Editor</w:t>
      </w:r>
    </w:p>
    <w:p w14:paraId="03A9C485" w14:textId="77777777" w:rsidR="007817D8" w:rsidRDefault="007817D8" w:rsidP="007817D8">
      <w:pPr>
        <w:pStyle w:val="Heading2"/>
      </w:pPr>
      <w:r>
        <w:t>MVP</w:t>
      </w:r>
    </w:p>
    <w:p w14:paraId="14FC9B1A" w14:textId="77777777" w:rsidR="00A461DE" w:rsidRPr="00D879FA" w:rsidRDefault="00A31CB7" w:rsidP="00703FD3">
      <w:pPr>
        <w:pStyle w:val="ListParagraph"/>
        <w:numPr>
          <w:ilvl w:val="0"/>
          <w:numId w:val="10"/>
        </w:numPr>
        <w:rPr>
          <w:ins w:id="551" w:author="Omri" w:date="2012-07-31T10:34:00Z"/>
          <w:b/>
          <w:rPrChange w:id="552" w:author="Omri" w:date="2012-07-31T11:32:00Z">
            <w:rPr>
              <w:ins w:id="553" w:author="Omri" w:date="2012-07-31T10:34:00Z"/>
            </w:rPr>
          </w:rPrChange>
        </w:rPr>
      </w:pPr>
      <w:r w:rsidRPr="00D879FA">
        <w:rPr>
          <w:b/>
          <w:rPrChange w:id="554" w:author="Omri" w:date="2012-07-31T11:32:00Z">
            <w:rPr/>
          </w:rPrChange>
        </w:rPr>
        <w:t>As a novice user, I want to edit the name of the Activity</w:t>
      </w:r>
      <w:ins w:id="555" w:author="Omri" w:date="2012-07-31T10:34:00Z">
        <w:r w:rsidR="00A461DE" w:rsidRPr="00D879FA">
          <w:rPr>
            <w:b/>
            <w:rPrChange w:id="556" w:author="Omri" w:date="2012-07-31T11:32:00Z">
              <w:rPr/>
            </w:rPrChange>
          </w:rPr>
          <w:t>.</w:t>
        </w:r>
      </w:ins>
    </w:p>
    <w:p w14:paraId="22E4CBE7" w14:textId="7A6BBB44" w:rsidR="00703FD3" w:rsidRDefault="00A461DE">
      <w:pPr>
        <w:pStyle w:val="ListParagraph"/>
        <w:pPrChange w:id="557" w:author="Omri" w:date="2012-07-31T10:34:00Z">
          <w:pPr>
            <w:pStyle w:val="ListParagraph"/>
            <w:numPr>
              <w:numId w:val="10"/>
            </w:numPr>
            <w:ind w:hanging="360"/>
          </w:pPr>
        </w:pPrChange>
      </w:pPr>
      <w:ins w:id="558" w:author="Omri" w:date="2012-07-31T10:34:00Z">
        <w:r w:rsidRPr="007C6653">
          <w:rPr>
            <w:i/>
          </w:rPr>
          <w:t>Implementation Notes:</w:t>
        </w:r>
        <w:r>
          <w:rPr>
            <w:i/>
          </w:rPr>
          <w:t xml:space="preserve"> </w:t>
        </w:r>
        <w:r>
          <w:t>I do this</w:t>
        </w:r>
      </w:ins>
      <w:r w:rsidR="00A31CB7">
        <w:t xml:space="preserve"> by clicking it, seeing it transform into an edit box, and typing the new name.</w:t>
      </w:r>
    </w:p>
    <w:p w14:paraId="11FC1D23" w14:textId="77777777" w:rsidR="00A461DE" w:rsidRPr="00D879FA" w:rsidRDefault="00A31CB7" w:rsidP="00703FD3">
      <w:pPr>
        <w:pStyle w:val="ListParagraph"/>
        <w:numPr>
          <w:ilvl w:val="0"/>
          <w:numId w:val="10"/>
        </w:numPr>
        <w:rPr>
          <w:ins w:id="559" w:author="Omri" w:date="2012-07-31T10:34:00Z"/>
          <w:b/>
          <w:rPrChange w:id="560" w:author="Omri" w:date="2012-07-31T11:32:00Z">
            <w:rPr>
              <w:ins w:id="561" w:author="Omri" w:date="2012-07-31T10:34:00Z"/>
            </w:rPr>
          </w:rPrChange>
        </w:rPr>
      </w:pPr>
      <w:r w:rsidRPr="00D879FA">
        <w:rPr>
          <w:b/>
          <w:rPrChange w:id="562" w:author="Omri" w:date="2012-07-31T11:32:00Z">
            <w:rPr/>
          </w:rPrChange>
        </w:rPr>
        <w:t xml:space="preserve">As a novice user, I want to edit the Frequency of the </w:t>
      </w:r>
      <w:r w:rsidR="00EB0B13" w:rsidRPr="00D879FA">
        <w:rPr>
          <w:b/>
          <w:rPrChange w:id="563" w:author="Omri" w:date="2012-07-31T11:32:00Z">
            <w:rPr/>
          </w:rPrChange>
        </w:rPr>
        <w:t>A</w:t>
      </w:r>
      <w:r w:rsidRPr="00D879FA">
        <w:rPr>
          <w:b/>
          <w:rPrChange w:id="564" w:author="Omri" w:date="2012-07-31T11:32:00Z">
            <w:rPr/>
          </w:rPrChange>
        </w:rPr>
        <w:t>ctivity</w:t>
      </w:r>
      <w:ins w:id="565" w:author="Omri" w:date="2012-07-31T10:34:00Z">
        <w:r w:rsidR="00A461DE" w:rsidRPr="00D879FA">
          <w:rPr>
            <w:b/>
            <w:rPrChange w:id="566" w:author="Omri" w:date="2012-07-31T11:32:00Z">
              <w:rPr/>
            </w:rPrChange>
          </w:rPr>
          <w:t>.</w:t>
        </w:r>
      </w:ins>
    </w:p>
    <w:p w14:paraId="3E6F2F7D" w14:textId="5960C1DB" w:rsidR="00A31CB7" w:rsidRDefault="00A461DE">
      <w:pPr>
        <w:pStyle w:val="ListParagraph"/>
        <w:pPrChange w:id="567" w:author="Omri" w:date="2012-07-31T10:34:00Z">
          <w:pPr>
            <w:pStyle w:val="ListParagraph"/>
            <w:numPr>
              <w:numId w:val="10"/>
            </w:numPr>
            <w:ind w:hanging="360"/>
          </w:pPr>
        </w:pPrChange>
      </w:pPr>
      <w:ins w:id="568" w:author="Omri" w:date="2012-07-31T10:34:00Z">
        <w:r w:rsidRPr="007C6653">
          <w:rPr>
            <w:i/>
          </w:rPr>
          <w:t>Implementation Notes:</w:t>
        </w:r>
        <w:r>
          <w:rPr>
            <w:i/>
          </w:rPr>
          <w:t xml:space="preserve"> </w:t>
        </w:r>
        <w:r>
          <w:t>I do this</w:t>
        </w:r>
      </w:ins>
      <w:r w:rsidR="00A31CB7">
        <w:t xml:space="preserve"> by clicking it,</w:t>
      </w:r>
      <w:r w:rsidR="00EB0B13">
        <w:t xml:space="preserve"> seeing it transform into the frequency editor, and editing values.  The frequency editor has three sections:</w:t>
      </w:r>
    </w:p>
    <w:p w14:paraId="4A7DAEB1" w14:textId="77777777" w:rsidR="00EB0B13" w:rsidRDefault="00EB0B13" w:rsidP="00EB0B13">
      <w:pPr>
        <w:pStyle w:val="ListParagraph"/>
        <w:numPr>
          <w:ilvl w:val="1"/>
          <w:numId w:val="10"/>
        </w:numPr>
      </w:pPr>
      <w:r>
        <w:t>__ Times (number)</w:t>
      </w:r>
    </w:p>
    <w:p w14:paraId="52A3A5CD" w14:textId="77777777" w:rsidR="00EB0B13" w:rsidRDefault="00EB0B13" w:rsidP="00EB0B13">
      <w:pPr>
        <w:pStyle w:val="ListParagraph"/>
        <w:numPr>
          <w:ilvl w:val="1"/>
          <w:numId w:val="10"/>
        </w:numPr>
      </w:pPr>
      <w:r>
        <w:t>Per __ (drop-down of “week”, “month”, “year”)</w:t>
      </w:r>
    </w:p>
    <w:p w14:paraId="6B1C79B8" w14:textId="77777777" w:rsidR="00EB0B13" w:rsidRDefault="00EB0B13" w:rsidP="00EB0B13">
      <w:pPr>
        <w:pStyle w:val="ListParagraph"/>
        <w:numPr>
          <w:ilvl w:val="1"/>
          <w:numId w:val="10"/>
        </w:numPr>
      </w:pPr>
      <w:r>
        <w:t>Starting __ (simple calendar control)</w:t>
      </w:r>
    </w:p>
    <w:p w14:paraId="3E76764A" w14:textId="77777777" w:rsidR="00EB0B13" w:rsidRDefault="00EB0B13" w:rsidP="00EB0B13">
      <w:pPr>
        <w:ind w:left="720"/>
      </w:pPr>
      <w:r>
        <w:t>I can tab between the variables.  When I press enter or click outside of the frequency editor, the changes are made.</w:t>
      </w:r>
    </w:p>
    <w:p w14:paraId="4D46DEE1" w14:textId="77777777" w:rsidR="00A461DE" w:rsidRPr="00D879FA" w:rsidRDefault="00EB0B13" w:rsidP="00EB0B13">
      <w:pPr>
        <w:pStyle w:val="ListParagraph"/>
        <w:numPr>
          <w:ilvl w:val="0"/>
          <w:numId w:val="10"/>
        </w:numPr>
        <w:rPr>
          <w:ins w:id="569" w:author="Omri" w:date="2012-07-31T10:35:00Z"/>
          <w:b/>
          <w:rPrChange w:id="570" w:author="Omri" w:date="2012-07-31T11:32:00Z">
            <w:rPr>
              <w:ins w:id="571" w:author="Omri" w:date="2012-07-31T10:35:00Z"/>
            </w:rPr>
          </w:rPrChange>
        </w:rPr>
      </w:pPr>
      <w:r w:rsidRPr="00D879FA">
        <w:rPr>
          <w:b/>
          <w:rPrChange w:id="572" w:author="Omri" w:date="2012-07-31T11:32:00Z">
            <w:rPr/>
          </w:rPrChange>
        </w:rPr>
        <w:t xml:space="preserve">As a novice user, I </w:t>
      </w:r>
      <w:del w:id="573" w:author="Omri" w:date="2012-07-31T10:34:00Z">
        <w:r w:rsidRPr="00D879FA" w:rsidDel="00A461DE">
          <w:rPr>
            <w:b/>
            <w:rPrChange w:id="574" w:author="Omri" w:date="2012-07-31T11:32:00Z">
              <w:rPr/>
            </w:rPrChange>
          </w:rPr>
          <w:delText xml:space="preserve">can </w:delText>
        </w:r>
      </w:del>
      <w:ins w:id="575" w:author="Omri" w:date="2012-07-31T10:34:00Z">
        <w:r w:rsidR="00A461DE" w:rsidRPr="00D879FA">
          <w:rPr>
            <w:b/>
            <w:rPrChange w:id="576" w:author="Omri" w:date="2012-07-31T11:32:00Z">
              <w:rPr/>
            </w:rPrChange>
          </w:rPr>
          <w:t xml:space="preserve">want to </w:t>
        </w:r>
      </w:ins>
      <w:r w:rsidRPr="00D879FA">
        <w:rPr>
          <w:b/>
          <w:rPrChange w:id="577" w:author="Omri" w:date="2012-07-31T11:32:00Z">
            <w:rPr/>
          </w:rPrChange>
        </w:rPr>
        <w:t>add a contact to the Activity</w:t>
      </w:r>
      <w:ins w:id="578" w:author="Omri" w:date="2012-07-31T10:35:00Z">
        <w:r w:rsidR="00A461DE" w:rsidRPr="00D879FA">
          <w:rPr>
            <w:b/>
            <w:rPrChange w:id="579" w:author="Omri" w:date="2012-07-31T11:32:00Z">
              <w:rPr/>
            </w:rPrChange>
          </w:rPr>
          <w:t>.</w:t>
        </w:r>
      </w:ins>
    </w:p>
    <w:p w14:paraId="61A4C4D4" w14:textId="706F5275" w:rsidR="00EB0B13" w:rsidRDefault="00A461DE">
      <w:pPr>
        <w:pStyle w:val="ListParagraph"/>
        <w:pPrChange w:id="580" w:author="Omri" w:date="2012-07-31T10:35:00Z">
          <w:pPr>
            <w:pStyle w:val="ListParagraph"/>
            <w:numPr>
              <w:numId w:val="10"/>
            </w:numPr>
            <w:ind w:hanging="360"/>
          </w:pPr>
        </w:pPrChange>
      </w:pPr>
      <w:ins w:id="581" w:author="Omri" w:date="2012-07-31T10:35:00Z">
        <w:r w:rsidRPr="007C6653">
          <w:rPr>
            <w:i/>
          </w:rPr>
          <w:t>Implementation Notes:</w:t>
        </w:r>
        <w:r>
          <w:rPr>
            <w:i/>
          </w:rPr>
          <w:t xml:space="preserve"> </w:t>
        </w:r>
        <w:r>
          <w:t>I do this</w:t>
        </w:r>
      </w:ins>
      <w:r w:rsidR="00EB0B13">
        <w:t xml:space="preserve"> by clicking the Contacts section, and typing in a name (which will autocomplete from Possible Contacts).  If a new name is typed, a new Contact is added to the Contact database.  When the user selects a contact from the auto-complete drop-down, or </w:t>
      </w:r>
      <w:r w:rsidR="00EB0B13">
        <w:lastRenderedPageBreak/>
        <w:t>presses Enter, the Contacts section transforms back to “view” mode and shows the Contacts on the Activity.</w:t>
      </w:r>
    </w:p>
    <w:p w14:paraId="51541BF5" w14:textId="41050411" w:rsidR="00A461DE" w:rsidRPr="00D879FA" w:rsidRDefault="00EB0B13" w:rsidP="00EB0B13">
      <w:pPr>
        <w:pStyle w:val="ListParagraph"/>
        <w:numPr>
          <w:ilvl w:val="0"/>
          <w:numId w:val="10"/>
        </w:numPr>
        <w:rPr>
          <w:ins w:id="582" w:author="Omri" w:date="2012-07-31T10:35:00Z"/>
          <w:b/>
          <w:rPrChange w:id="583" w:author="Omri" w:date="2012-07-31T11:32:00Z">
            <w:rPr>
              <w:ins w:id="584" w:author="Omri" w:date="2012-07-31T10:35:00Z"/>
            </w:rPr>
          </w:rPrChange>
        </w:rPr>
      </w:pPr>
      <w:r w:rsidRPr="00D879FA">
        <w:rPr>
          <w:b/>
          <w:rPrChange w:id="585" w:author="Omri" w:date="2012-07-31T11:32:00Z">
            <w:rPr/>
          </w:rPrChange>
        </w:rPr>
        <w:t xml:space="preserve">As a novice user, I </w:t>
      </w:r>
      <w:del w:id="586" w:author="Omri" w:date="2012-07-31T10:35:00Z">
        <w:r w:rsidRPr="00D879FA" w:rsidDel="00A461DE">
          <w:rPr>
            <w:b/>
            <w:rPrChange w:id="587" w:author="Omri" w:date="2012-07-31T11:32:00Z">
              <w:rPr/>
            </w:rPrChange>
          </w:rPr>
          <w:delText xml:space="preserve">can </w:delText>
        </w:r>
      </w:del>
      <w:ins w:id="588" w:author="Omri" w:date="2012-07-31T10:35:00Z">
        <w:r w:rsidR="00D879FA">
          <w:rPr>
            <w:b/>
          </w:rPr>
          <w:t xml:space="preserve">want to edit a </w:t>
        </w:r>
      </w:ins>
      <w:ins w:id="589" w:author="Omri" w:date="2012-07-31T11:32:00Z">
        <w:r w:rsidR="00D879FA">
          <w:rPr>
            <w:b/>
          </w:rPr>
          <w:t>c</w:t>
        </w:r>
      </w:ins>
      <w:ins w:id="590" w:author="Omri" w:date="2012-07-31T10:35:00Z">
        <w:r w:rsidR="00A461DE" w:rsidRPr="00D879FA">
          <w:rPr>
            <w:b/>
            <w:rPrChange w:id="591" w:author="Omri" w:date="2012-07-31T11:32:00Z">
              <w:rPr/>
            </w:rPrChange>
          </w:rPr>
          <w:t>ontact on an Activity.</w:t>
        </w:r>
      </w:ins>
    </w:p>
    <w:p w14:paraId="091FF1F4" w14:textId="3BEBEE36" w:rsidR="00EB0B13" w:rsidRPr="00703FD3" w:rsidRDefault="00A461DE">
      <w:pPr>
        <w:pStyle w:val="ListParagraph"/>
        <w:pPrChange w:id="592" w:author="Omri" w:date="2012-07-31T10:35:00Z">
          <w:pPr>
            <w:pStyle w:val="ListParagraph"/>
            <w:numPr>
              <w:numId w:val="10"/>
            </w:numPr>
            <w:ind w:hanging="360"/>
          </w:pPr>
        </w:pPrChange>
      </w:pPr>
      <w:ins w:id="593" w:author="Omri" w:date="2012-07-31T10:35:00Z">
        <w:r w:rsidRPr="007C6653">
          <w:rPr>
            <w:i/>
          </w:rPr>
          <w:t>Implementation Notes:</w:t>
        </w:r>
        <w:r>
          <w:rPr>
            <w:i/>
          </w:rPr>
          <w:t xml:space="preserve"> </w:t>
        </w:r>
        <w:r>
          <w:t xml:space="preserve">I do this by </w:t>
        </w:r>
      </w:ins>
      <w:r w:rsidR="00EB0B13">
        <w:t>click</w:t>
      </w:r>
      <w:ins w:id="594" w:author="Omri" w:date="2012-07-31T10:35:00Z">
        <w:r>
          <w:t>ing</w:t>
        </w:r>
      </w:ins>
      <w:r w:rsidR="00EB0B13">
        <w:t xml:space="preserve"> on a </w:t>
      </w:r>
      <w:ins w:id="595" w:author="Omri" w:date="2012-07-31T11:32:00Z">
        <w:r w:rsidR="00D879FA">
          <w:t>c</w:t>
        </w:r>
      </w:ins>
      <w:del w:id="596" w:author="Omri" w:date="2012-07-31T11:32:00Z">
        <w:r w:rsidR="00EB0B13" w:rsidDel="00D879FA">
          <w:delText>C</w:delText>
        </w:r>
      </w:del>
      <w:r w:rsidR="00EB0B13">
        <w:t xml:space="preserve">ontact in the </w:t>
      </w:r>
      <w:del w:id="597" w:author="Omri" w:date="2012-07-31T11:32:00Z">
        <w:r w:rsidR="00EB0B13" w:rsidDel="00D879FA">
          <w:delText xml:space="preserve">contact </w:delText>
        </w:r>
      </w:del>
      <w:ins w:id="598" w:author="Omri" w:date="2012-07-31T11:32:00Z">
        <w:r w:rsidR="00D879FA">
          <w:t xml:space="preserve">Contacts </w:t>
        </w:r>
      </w:ins>
      <w:r w:rsidR="00EB0B13">
        <w:t>section</w:t>
      </w:r>
      <w:r w:rsidR="00D33603">
        <w:t xml:space="preserve">, which shifts down the rest of the Activity Editor and renders a Contact information box with edit boxes for each of the Contact fields (Phone Number, Email, Address, Birthday, </w:t>
      </w:r>
      <w:proofErr w:type="spellStart"/>
      <w:r w:rsidR="00D33603">
        <w:t>etc</w:t>
      </w:r>
      <w:proofErr w:type="spellEnd"/>
      <w:r w:rsidR="00D33603">
        <w:t>).   I can tab between these fields.  Clicking outside of the contact editor or pressing Enter will close the contact editor.</w:t>
      </w:r>
    </w:p>
    <w:p w14:paraId="40144831" w14:textId="77777777" w:rsidR="00A461DE" w:rsidRPr="00D879FA" w:rsidRDefault="00EB0B13" w:rsidP="00EB0B13">
      <w:pPr>
        <w:pStyle w:val="ListParagraph"/>
        <w:numPr>
          <w:ilvl w:val="0"/>
          <w:numId w:val="10"/>
        </w:numPr>
        <w:rPr>
          <w:ins w:id="599" w:author="Omri" w:date="2012-07-31T10:36:00Z"/>
          <w:b/>
          <w:rPrChange w:id="600" w:author="Omri" w:date="2012-07-31T11:32:00Z">
            <w:rPr>
              <w:ins w:id="601" w:author="Omri" w:date="2012-07-31T10:36:00Z"/>
            </w:rPr>
          </w:rPrChange>
        </w:rPr>
      </w:pPr>
      <w:r w:rsidRPr="00D879FA">
        <w:rPr>
          <w:b/>
          <w:rPrChange w:id="602" w:author="Omri" w:date="2012-07-31T11:32:00Z">
            <w:rPr/>
          </w:rPrChange>
        </w:rPr>
        <w:t xml:space="preserve">As a novice user, I </w:t>
      </w:r>
      <w:del w:id="603" w:author="Omri" w:date="2012-07-31T10:35:00Z">
        <w:r w:rsidRPr="00D879FA" w:rsidDel="00A461DE">
          <w:rPr>
            <w:b/>
            <w:rPrChange w:id="604" w:author="Omri" w:date="2012-07-31T11:32:00Z">
              <w:rPr/>
            </w:rPrChange>
          </w:rPr>
          <w:delText xml:space="preserve">can </w:delText>
        </w:r>
      </w:del>
      <w:ins w:id="605" w:author="Omri" w:date="2012-07-31T10:35:00Z">
        <w:r w:rsidR="00A461DE" w:rsidRPr="00D879FA">
          <w:rPr>
            <w:b/>
            <w:rPrChange w:id="606" w:author="Omri" w:date="2012-07-31T11:32:00Z">
              <w:rPr/>
            </w:rPrChange>
          </w:rPr>
          <w:t xml:space="preserve">want to </w:t>
        </w:r>
      </w:ins>
      <w:r w:rsidRPr="00D879FA">
        <w:rPr>
          <w:b/>
          <w:rPrChange w:id="607" w:author="Omri" w:date="2012-07-31T11:32:00Z">
            <w:rPr/>
          </w:rPrChange>
        </w:rPr>
        <w:t>add a location to the Activity</w:t>
      </w:r>
      <w:ins w:id="608" w:author="Omri" w:date="2012-07-31T10:36:00Z">
        <w:r w:rsidR="00A461DE" w:rsidRPr="00D879FA">
          <w:rPr>
            <w:b/>
            <w:rPrChange w:id="609" w:author="Omri" w:date="2012-07-31T11:32:00Z">
              <w:rPr/>
            </w:rPrChange>
          </w:rPr>
          <w:t>.</w:t>
        </w:r>
      </w:ins>
    </w:p>
    <w:p w14:paraId="2991D790" w14:textId="49A41058" w:rsidR="00EB0B13" w:rsidRDefault="00A461DE">
      <w:pPr>
        <w:pStyle w:val="ListParagraph"/>
        <w:pPrChange w:id="610" w:author="Omri" w:date="2012-07-31T10:36:00Z">
          <w:pPr>
            <w:pStyle w:val="ListParagraph"/>
            <w:numPr>
              <w:numId w:val="10"/>
            </w:numPr>
            <w:ind w:hanging="360"/>
          </w:pPr>
        </w:pPrChange>
      </w:pPr>
      <w:ins w:id="611" w:author="Omri" w:date="2012-07-31T10:36:00Z">
        <w:r w:rsidRPr="007C6653">
          <w:rPr>
            <w:i/>
          </w:rPr>
          <w:t>Implementation Notes:</w:t>
        </w:r>
        <w:r>
          <w:rPr>
            <w:i/>
          </w:rPr>
          <w:t xml:space="preserve"> </w:t>
        </w:r>
        <w:r>
          <w:t>I do this</w:t>
        </w:r>
      </w:ins>
      <w:r w:rsidR="00EB0B13">
        <w:t xml:space="preserve"> by</w:t>
      </w:r>
      <w:ins w:id="612" w:author="Omri" w:date="2012-07-31T10:36:00Z">
        <w:r>
          <w:t xml:space="preserve"> </w:t>
        </w:r>
      </w:ins>
      <w:del w:id="613" w:author="Omri" w:date="2012-07-31T10:36:00Z">
        <w:r w:rsidR="00EB0B13" w:rsidDel="00A461DE">
          <w:delText xml:space="preserve"> </w:delText>
        </w:r>
      </w:del>
      <w:r w:rsidR="00EB0B13">
        <w:t xml:space="preserve">clicking the Locations section, and typing in a name (which will autocomplete from a concatenated list of the Locations and Google Places).  If a new name is typed, a new Location is added to the Locations database.  When the user selects a contact from the auto-complete drop-down, or presses Enter, the Contacts section transforms back to “view” mode and shows the Contacts on the Activity.  </w:t>
      </w:r>
    </w:p>
    <w:p w14:paraId="622B450F" w14:textId="77777777" w:rsidR="00A461DE" w:rsidRPr="00D879FA" w:rsidRDefault="00D33603" w:rsidP="00EB0B13">
      <w:pPr>
        <w:pStyle w:val="ListParagraph"/>
        <w:numPr>
          <w:ilvl w:val="0"/>
          <w:numId w:val="10"/>
        </w:numPr>
        <w:rPr>
          <w:ins w:id="614" w:author="Omri" w:date="2012-07-31T10:36:00Z"/>
          <w:b/>
          <w:rPrChange w:id="615" w:author="Omri" w:date="2012-07-31T11:32:00Z">
            <w:rPr>
              <w:ins w:id="616" w:author="Omri" w:date="2012-07-31T10:36:00Z"/>
            </w:rPr>
          </w:rPrChange>
        </w:rPr>
      </w:pPr>
      <w:r w:rsidRPr="00D879FA">
        <w:rPr>
          <w:b/>
          <w:rPrChange w:id="617" w:author="Omri" w:date="2012-07-31T11:32:00Z">
            <w:rPr/>
          </w:rPrChange>
        </w:rPr>
        <w:t xml:space="preserve">As a novice user, I </w:t>
      </w:r>
      <w:del w:id="618" w:author="Omri" w:date="2012-07-31T10:36:00Z">
        <w:r w:rsidRPr="00D879FA" w:rsidDel="00A461DE">
          <w:rPr>
            <w:b/>
            <w:rPrChange w:id="619" w:author="Omri" w:date="2012-07-31T11:32:00Z">
              <w:rPr/>
            </w:rPrChange>
          </w:rPr>
          <w:delText xml:space="preserve">can </w:delText>
        </w:r>
      </w:del>
      <w:ins w:id="620" w:author="Omri" w:date="2012-07-31T10:36:00Z">
        <w:r w:rsidR="00A461DE" w:rsidRPr="00D879FA">
          <w:rPr>
            <w:b/>
            <w:rPrChange w:id="621" w:author="Omri" w:date="2012-07-31T11:32:00Z">
              <w:rPr/>
            </w:rPrChange>
          </w:rPr>
          <w:t xml:space="preserve">want to </w:t>
        </w:r>
      </w:ins>
      <w:r w:rsidRPr="00D879FA">
        <w:rPr>
          <w:b/>
          <w:rPrChange w:id="622" w:author="Omri" w:date="2012-07-31T11:32:00Z">
            <w:rPr/>
          </w:rPrChange>
        </w:rPr>
        <w:t>add a note to the Activity</w:t>
      </w:r>
      <w:ins w:id="623" w:author="Omri" w:date="2012-07-31T10:36:00Z">
        <w:r w:rsidR="00A461DE" w:rsidRPr="00D879FA">
          <w:rPr>
            <w:b/>
            <w:rPrChange w:id="624" w:author="Omri" w:date="2012-07-31T11:32:00Z">
              <w:rPr/>
            </w:rPrChange>
          </w:rPr>
          <w:t>.</w:t>
        </w:r>
      </w:ins>
    </w:p>
    <w:p w14:paraId="5B077272" w14:textId="21620D47" w:rsidR="00D33603" w:rsidRDefault="00A461DE">
      <w:pPr>
        <w:pStyle w:val="ListParagraph"/>
        <w:pPrChange w:id="625" w:author="Omri" w:date="2012-07-31T10:36:00Z">
          <w:pPr>
            <w:pStyle w:val="ListParagraph"/>
            <w:numPr>
              <w:numId w:val="10"/>
            </w:numPr>
            <w:ind w:hanging="360"/>
          </w:pPr>
        </w:pPrChange>
      </w:pPr>
      <w:ins w:id="626" w:author="Omri" w:date="2012-07-31T10:36:00Z">
        <w:r w:rsidRPr="007C6653">
          <w:rPr>
            <w:i/>
          </w:rPr>
          <w:t>Implementation Notes:</w:t>
        </w:r>
        <w:r>
          <w:rPr>
            <w:i/>
          </w:rPr>
          <w:t xml:space="preserve"> </w:t>
        </w:r>
        <w:r>
          <w:t>I do this</w:t>
        </w:r>
      </w:ins>
      <w:r w:rsidR="00D33603">
        <w:t xml:space="preserve"> by clicking the Notes section, and typing in text.  When I click outside of the notes edit box or press Enter, the edits are saved.</w:t>
      </w:r>
    </w:p>
    <w:p w14:paraId="762E8661" w14:textId="77777777" w:rsidR="00A461DE" w:rsidRPr="00D879FA" w:rsidRDefault="00D33603" w:rsidP="00EB0B13">
      <w:pPr>
        <w:pStyle w:val="ListParagraph"/>
        <w:numPr>
          <w:ilvl w:val="0"/>
          <w:numId w:val="10"/>
        </w:numPr>
        <w:rPr>
          <w:ins w:id="627" w:author="Omri" w:date="2012-07-31T10:36:00Z"/>
          <w:b/>
          <w:rPrChange w:id="628" w:author="Omri" w:date="2012-07-31T11:32:00Z">
            <w:rPr>
              <w:ins w:id="629" w:author="Omri" w:date="2012-07-31T10:36:00Z"/>
            </w:rPr>
          </w:rPrChange>
        </w:rPr>
      </w:pPr>
      <w:r w:rsidRPr="00D879FA">
        <w:rPr>
          <w:b/>
          <w:rPrChange w:id="630" w:author="Omri" w:date="2012-07-31T11:32:00Z">
            <w:rPr/>
          </w:rPrChange>
        </w:rPr>
        <w:t xml:space="preserve">As a novice user, I </w:t>
      </w:r>
      <w:del w:id="631" w:author="Omri" w:date="2012-07-31T10:36:00Z">
        <w:r w:rsidRPr="00D879FA" w:rsidDel="00A461DE">
          <w:rPr>
            <w:b/>
            <w:rPrChange w:id="632" w:author="Omri" w:date="2012-07-31T11:32:00Z">
              <w:rPr/>
            </w:rPrChange>
          </w:rPr>
          <w:delText xml:space="preserve">can </w:delText>
        </w:r>
      </w:del>
      <w:ins w:id="633" w:author="Omri" w:date="2012-07-31T10:36:00Z">
        <w:r w:rsidR="00A461DE" w:rsidRPr="00D879FA">
          <w:rPr>
            <w:b/>
            <w:rPrChange w:id="634" w:author="Omri" w:date="2012-07-31T11:32:00Z">
              <w:rPr/>
            </w:rPrChange>
          </w:rPr>
          <w:t xml:space="preserve">want to </w:t>
        </w:r>
      </w:ins>
      <w:r w:rsidRPr="00D879FA">
        <w:rPr>
          <w:b/>
          <w:rPrChange w:id="635" w:author="Omri" w:date="2012-07-31T11:32:00Z">
            <w:rPr/>
          </w:rPrChange>
        </w:rPr>
        <w:t>create a new Step</w:t>
      </w:r>
      <w:ins w:id="636" w:author="Omri" w:date="2012-07-31T10:36:00Z">
        <w:r w:rsidR="00A461DE" w:rsidRPr="00D879FA">
          <w:rPr>
            <w:b/>
            <w:rPrChange w:id="637" w:author="Omri" w:date="2012-07-31T11:32:00Z">
              <w:rPr/>
            </w:rPrChange>
          </w:rPr>
          <w:t xml:space="preserve"> under an Activity.</w:t>
        </w:r>
      </w:ins>
    </w:p>
    <w:p w14:paraId="47BE7607" w14:textId="19E9E073" w:rsidR="00D33603" w:rsidRDefault="00A461DE">
      <w:pPr>
        <w:pStyle w:val="ListParagraph"/>
        <w:rPr>
          <w:ins w:id="638" w:author="Omri" w:date="2012-07-31T10:37:00Z"/>
        </w:rPr>
        <w:pPrChange w:id="639" w:author="Omri" w:date="2012-07-31T10:37:00Z">
          <w:pPr>
            <w:pStyle w:val="ListParagraph"/>
            <w:numPr>
              <w:numId w:val="10"/>
            </w:numPr>
            <w:ind w:hanging="360"/>
          </w:pPr>
        </w:pPrChange>
      </w:pPr>
      <w:ins w:id="640" w:author="Omri" w:date="2012-07-31T10:37:00Z">
        <w:r w:rsidRPr="007C6653">
          <w:rPr>
            <w:i/>
          </w:rPr>
          <w:t>Implementation Notes:</w:t>
        </w:r>
        <w:r>
          <w:rPr>
            <w:i/>
          </w:rPr>
          <w:t xml:space="preserve"> </w:t>
        </w:r>
        <w:r>
          <w:t>I do this</w:t>
        </w:r>
      </w:ins>
      <w:r w:rsidR="00D33603">
        <w:t xml:space="preserve"> b</w:t>
      </w:r>
      <w:ins w:id="641" w:author="Omri" w:date="2012-07-31T10:37:00Z">
        <w:r>
          <w:t>y</w:t>
        </w:r>
      </w:ins>
      <w:del w:id="642" w:author="Omri" w:date="2012-07-31T10:37:00Z">
        <w:r w:rsidR="00D33603" w:rsidDel="00A461DE">
          <w:delText>y</w:delText>
        </w:r>
      </w:del>
      <w:r w:rsidR="00D33603">
        <w:t xml:space="preserve"> clicking the “+” (add) icon on the Activity Editor header, which will create a step called “New Step” at the bottom of the list.</w:t>
      </w:r>
    </w:p>
    <w:p w14:paraId="3C5462BC" w14:textId="593E429F" w:rsidR="00A461DE" w:rsidRDefault="00A461DE">
      <w:pPr>
        <w:pStyle w:val="ListParagraph"/>
        <w:pPrChange w:id="643" w:author="Omri" w:date="2012-07-31T10:37:00Z">
          <w:pPr>
            <w:pStyle w:val="ListParagraph"/>
            <w:numPr>
              <w:numId w:val="10"/>
            </w:numPr>
            <w:ind w:hanging="360"/>
          </w:pPr>
        </w:pPrChange>
      </w:pPr>
      <w:ins w:id="644" w:author="Omri" w:date="2012-07-31T10:37:00Z">
        <w:r w:rsidRPr="007C6653">
          <w:rPr>
            <w:i/>
          </w:rPr>
          <w:t>Implementation Notes:</w:t>
        </w:r>
        <w:r>
          <w:rPr>
            <w:i/>
          </w:rPr>
          <w:t xml:space="preserve"> </w:t>
        </w:r>
        <w:r>
          <w:t xml:space="preserve">An alternative is to have the last step in the Activity always be called “New Step” and the act of renaming this step actually creates it (and adds a new </w:t>
        </w:r>
      </w:ins>
      <w:ins w:id="645" w:author="Omri" w:date="2012-07-31T10:38:00Z">
        <w:r>
          <w:t>“New Step” step at the bottom of the list).</w:t>
        </w:r>
      </w:ins>
    </w:p>
    <w:p w14:paraId="448EB4CA" w14:textId="28A740A4" w:rsidR="00A461DE" w:rsidRPr="00D879FA" w:rsidRDefault="00D33603" w:rsidP="00894ACE">
      <w:pPr>
        <w:pStyle w:val="ListParagraph"/>
        <w:numPr>
          <w:ilvl w:val="0"/>
          <w:numId w:val="10"/>
        </w:numPr>
        <w:rPr>
          <w:ins w:id="646" w:author="Omri" w:date="2012-07-31T10:38:00Z"/>
          <w:b/>
          <w:rPrChange w:id="647" w:author="Omri" w:date="2012-07-31T11:32:00Z">
            <w:rPr>
              <w:ins w:id="648" w:author="Omri" w:date="2012-07-31T10:38:00Z"/>
            </w:rPr>
          </w:rPrChange>
        </w:rPr>
      </w:pPr>
      <w:r w:rsidRPr="00D879FA">
        <w:rPr>
          <w:b/>
          <w:rPrChange w:id="649" w:author="Omri" w:date="2012-07-31T11:32:00Z">
            <w:rPr/>
          </w:rPrChange>
        </w:rPr>
        <w:t>As a novice</w:t>
      </w:r>
      <w:r w:rsidR="00894ACE" w:rsidRPr="00D879FA">
        <w:rPr>
          <w:b/>
          <w:rPrChange w:id="650" w:author="Omri" w:date="2012-07-31T11:32:00Z">
            <w:rPr/>
          </w:rPrChange>
        </w:rPr>
        <w:t xml:space="preserve"> user, I </w:t>
      </w:r>
      <w:del w:id="651" w:author="Omri" w:date="2012-07-31T10:39:00Z">
        <w:r w:rsidR="00894ACE" w:rsidRPr="00D879FA" w:rsidDel="00A461DE">
          <w:rPr>
            <w:b/>
            <w:rPrChange w:id="652" w:author="Omri" w:date="2012-07-31T11:32:00Z">
              <w:rPr/>
            </w:rPrChange>
          </w:rPr>
          <w:delText xml:space="preserve">can </w:delText>
        </w:r>
      </w:del>
      <w:ins w:id="653" w:author="Omri" w:date="2012-07-31T10:39:00Z">
        <w:r w:rsidR="00A461DE" w:rsidRPr="00D879FA">
          <w:rPr>
            <w:b/>
            <w:rPrChange w:id="654" w:author="Omri" w:date="2012-07-31T11:32:00Z">
              <w:rPr/>
            </w:rPrChange>
          </w:rPr>
          <w:t xml:space="preserve">want to </w:t>
        </w:r>
      </w:ins>
      <w:r w:rsidR="00894ACE" w:rsidRPr="00D879FA">
        <w:rPr>
          <w:b/>
          <w:rPrChange w:id="655" w:author="Omri" w:date="2012-07-31T11:32:00Z">
            <w:rPr/>
          </w:rPrChange>
        </w:rPr>
        <w:t>rename the Step</w:t>
      </w:r>
      <w:ins w:id="656" w:author="Omri" w:date="2012-07-31T10:38:00Z">
        <w:r w:rsidR="00A461DE" w:rsidRPr="00D879FA">
          <w:rPr>
            <w:b/>
            <w:rPrChange w:id="657" w:author="Omri" w:date="2012-07-31T11:32:00Z">
              <w:rPr/>
            </w:rPrChange>
          </w:rPr>
          <w:t>.</w:t>
        </w:r>
      </w:ins>
    </w:p>
    <w:p w14:paraId="70C2B29F" w14:textId="637C361B" w:rsidR="00894ACE" w:rsidRDefault="00A461DE">
      <w:pPr>
        <w:pStyle w:val="ListParagraph"/>
        <w:pPrChange w:id="658" w:author="Omri" w:date="2012-07-31T10:38:00Z">
          <w:pPr>
            <w:pStyle w:val="ListParagraph"/>
            <w:numPr>
              <w:numId w:val="10"/>
            </w:numPr>
            <w:ind w:hanging="360"/>
          </w:pPr>
        </w:pPrChange>
      </w:pPr>
      <w:ins w:id="659" w:author="Omri" w:date="2012-07-31T10:38:00Z">
        <w:r w:rsidRPr="007C6653">
          <w:rPr>
            <w:i/>
          </w:rPr>
          <w:t>Implementation Notes:</w:t>
        </w:r>
        <w:r>
          <w:rPr>
            <w:i/>
          </w:rPr>
          <w:t xml:space="preserve"> </w:t>
        </w:r>
        <w:r>
          <w:t>I do this by</w:t>
        </w:r>
      </w:ins>
      <w:del w:id="660" w:author="Omri" w:date="2012-07-31T10:38:00Z">
        <w:r w:rsidR="00894ACE" w:rsidDel="00A461DE">
          <w:delText xml:space="preserve"> by</w:delText>
        </w:r>
      </w:del>
      <w:r w:rsidR="00894ACE">
        <w:t xml:space="preserve"> right-clicking the name, selecting “rename”, seeing it transform into an edit box, and typing the new name.</w:t>
      </w:r>
    </w:p>
    <w:p w14:paraId="2F34A178" w14:textId="451ED55A" w:rsidR="00A461DE" w:rsidRPr="00D879FA" w:rsidRDefault="00894ACE" w:rsidP="00894ACE">
      <w:pPr>
        <w:pStyle w:val="ListParagraph"/>
        <w:numPr>
          <w:ilvl w:val="0"/>
          <w:numId w:val="10"/>
        </w:numPr>
        <w:rPr>
          <w:ins w:id="661" w:author="Omri" w:date="2012-07-31T10:38:00Z"/>
          <w:b/>
          <w:rPrChange w:id="662" w:author="Omri" w:date="2012-07-31T11:33:00Z">
            <w:rPr>
              <w:ins w:id="663" w:author="Omri" w:date="2012-07-31T10:38:00Z"/>
            </w:rPr>
          </w:rPrChange>
        </w:rPr>
      </w:pPr>
      <w:r w:rsidRPr="00D879FA">
        <w:rPr>
          <w:b/>
          <w:rPrChange w:id="664" w:author="Omri" w:date="2012-07-31T11:33:00Z">
            <w:rPr/>
          </w:rPrChange>
        </w:rPr>
        <w:t xml:space="preserve">As a novice user, I </w:t>
      </w:r>
      <w:del w:id="665" w:author="Omri" w:date="2012-07-31T10:39:00Z">
        <w:r w:rsidRPr="00D879FA" w:rsidDel="00A461DE">
          <w:rPr>
            <w:b/>
            <w:rPrChange w:id="666" w:author="Omri" w:date="2012-07-31T11:33:00Z">
              <w:rPr/>
            </w:rPrChange>
          </w:rPr>
          <w:delText xml:space="preserve">can </w:delText>
        </w:r>
      </w:del>
      <w:ins w:id="667" w:author="Omri" w:date="2012-07-31T10:39:00Z">
        <w:r w:rsidR="00A461DE" w:rsidRPr="00D879FA">
          <w:rPr>
            <w:b/>
            <w:rPrChange w:id="668" w:author="Omri" w:date="2012-07-31T11:33:00Z">
              <w:rPr/>
            </w:rPrChange>
          </w:rPr>
          <w:t xml:space="preserve">want to </w:t>
        </w:r>
      </w:ins>
      <w:r w:rsidRPr="00D879FA">
        <w:rPr>
          <w:b/>
          <w:rPrChange w:id="669" w:author="Omri" w:date="2012-07-31T11:33:00Z">
            <w:rPr/>
          </w:rPrChange>
        </w:rPr>
        <w:t>select the active Step</w:t>
      </w:r>
      <w:ins w:id="670" w:author="Omri" w:date="2012-07-31T10:38:00Z">
        <w:r w:rsidR="00A461DE" w:rsidRPr="00D879FA">
          <w:rPr>
            <w:b/>
            <w:rPrChange w:id="671" w:author="Omri" w:date="2012-07-31T11:33:00Z">
              <w:rPr/>
            </w:rPrChange>
          </w:rPr>
          <w:t>.</w:t>
        </w:r>
      </w:ins>
    </w:p>
    <w:p w14:paraId="784B73EC" w14:textId="44480261" w:rsidR="00894ACE" w:rsidRDefault="00A461DE">
      <w:pPr>
        <w:pStyle w:val="ListParagraph"/>
        <w:pPrChange w:id="672" w:author="Omri" w:date="2012-07-31T10:38:00Z">
          <w:pPr>
            <w:pStyle w:val="ListParagraph"/>
            <w:numPr>
              <w:numId w:val="10"/>
            </w:numPr>
            <w:ind w:hanging="360"/>
          </w:pPr>
        </w:pPrChange>
      </w:pPr>
      <w:ins w:id="673" w:author="Omri" w:date="2012-07-31T10:38:00Z">
        <w:r w:rsidRPr="007C6653">
          <w:rPr>
            <w:i/>
          </w:rPr>
          <w:t>Implementation Notes:</w:t>
        </w:r>
        <w:r>
          <w:rPr>
            <w:i/>
          </w:rPr>
          <w:t xml:space="preserve"> </w:t>
        </w:r>
        <w:r>
          <w:t>I do this by</w:t>
        </w:r>
      </w:ins>
      <w:del w:id="674" w:author="Omri" w:date="2012-07-31T10:38:00Z">
        <w:r w:rsidR="00894ACE" w:rsidDel="00A461DE">
          <w:delText xml:space="preserve"> by</w:delText>
        </w:r>
      </w:del>
      <w:r w:rsidR="00894ACE">
        <w:t xml:space="preserve"> clicking </w:t>
      </w:r>
      <w:del w:id="675" w:author="Omri" w:date="2012-07-31T10:39:00Z">
        <w:r w:rsidR="00894ACE" w:rsidDel="00A461DE">
          <w:delText>it</w:delText>
        </w:r>
      </w:del>
      <w:ins w:id="676" w:author="Omri" w:date="2012-07-31T10:39:00Z">
        <w:r>
          <w:t>the Step</w:t>
        </w:r>
      </w:ins>
      <w:r w:rsidR="00894ACE">
        <w:t xml:space="preserve">.  The Step is slightly shaded to show that it has “focus”.  The rest of the steps are shifted down and the details of the Step are shown below the Step name (the Step Editor).  </w:t>
      </w:r>
    </w:p>
    <w:p w14:paraId="199027CB" w14:textId="7786CE3E" w:rsidR="00A461DE" w:rsidRPr="00D879FA" w:rsidRDefault="007600C5" w:rsidP="00894ACE">
      <w:pPr>
        <w:pStyle w:val="ListParagraph"/>
        <w:numPr>
          <w:ilvl w:val="0"/>
          <w:numId w:val="10"/>
        </w:numPr>
        <w:rPr>
          <w:ins w:id="677" w:author="Omri" w:date="2012-07-31T10:39:00Z"/>
          <w:b/>
          <w:rPrChange w:id="678" w:author="Omri" w:date="2012-07-31T11:33:00Z">
            <w:rPr>
              <w:ins w:id="679" w:author="Omri" w:date="2012-07-31T10:39:00Z"/>
            </w:rPr>
          </w:rPrChange>
        </w:rPr>
      </w:pPr>
      <w:r w:rsidRPr="00D879FA">
        <w:rPr>
          <w:b/>
          <w:rPrChange w:id="680" w:author="Omri" w:date="2012-07-31T11:33:00Z">
            <w:rPr/>
          </w:rPrChange>
        </w:rPr>
        <w:t xml:space="preserve">As a novice user, I </w:t>
      </w:r>
      <w:del w:id="681" w:author="Omri" w:date="2012-07-31T10:39:00Z">
        <w:r w:rsidRPr="00D879FA" w:rsidDel="00A461DE">
          <w:rPr>
            <w:b/>
            <w:rPrChange w:id="682" w:author="Omri" w:date="2012-07-31T11:33:00Z">
              <w:rPr/>
            </w:rPrChange>
          </w:rPr>
          <w:delText xml:space="preserve">can </w:delText>
        </w:r>
      </w:del>
      <w:ins w:id="683" w:author="Omri" w:date="2012-07-31T10:39:00Z">
        <w:r w:rsidR="00A461DE" w:rsidRPr="00D879FA">
          <w:rPr>
            <w:b/>
            <w:rPrChange w:id="684" w:author="Omri" w:date="2012-07-31T11:33:00Z">
              <w:rPr/>
            </w:rPrChange>
          </w:rPr>
          <w:t xml:space="preserve">want to </w:t>
        </w:r>
      </w:ins>
      <w:r w:rsidRPr="00D879FA">
        <w:rPr>
          <w:b/>
          <w:rPrChange w:id="685" w:author="Omri" w:date="2012-07-31T11:33:00Z">
            <w:rPr/>
          </w:rPrChange>
        </w:rPr>
        <w:t>set the “smart action” for the Step</w:t>
      </w:r>
      <w:ins w:id="686" w:author="Omri" w:date="2012-07-31T10:39:00Z">
        <w:r w:rsidR="00A461DE" w:rsidRPr="00D879FA">
          <w:rPr>
            <w:b/>
            <w:rPrChange w:id="687" w:author="Omri" w:date="2012-07-31T11:33:00Z">
              <w:rPr/>
            </w:rPrChange>
          </w:rPr>
          <w:t>.</w:t>
        </w:r>
      </w:ins>
    </w:p>
    <w:p w14:paraId="01AB0FD0" w14:textId="1AC9A441" w:rsidR="007600C5" w:rsidRDefault="00A461DE">
      <w:pPr>
        <w:pStyle w:val="ListParagraph"/>
        <w:pPrChange w:id="688" w:author="Omri" w:date="2012-07-31T10:39:00Z">
          <w:pPr>
            <w:pStyle w:val="ListParagraph"/>
            <w:numPr>
              <w:numId w:val="10"/>
            </w:numPr>
            <w:ind w:hanging="360"/>
          </w:pPr>
        </w:pPrChange>
      </w:pPr>
      <w:ins w:id="689" w:author="Omri" w:date="2012-07-31T10:39:00Z">
        <w:r w:rsidRPr="007C6653">
          <w:rPr>
            <w:i/>
          </w:rPr>
          <w:t>Implementation Notes:</w:t>
        </w:r>
        <w:r>
          <w:rPr>
            <w:i/>
          </w:rPr>
          <w:t xml:space="preserve"> </w:t>
        </w:r>
        <w:r>
          <w:t>I do this</w:t>
        </w:r>
      </w:ins>
      <w:r w:rsidR="007600C5">
        <w:t xml:space="preserve"> </w:t>
      </w:r>
      <w:ins w:id="690" w:author="Omri" w:date="2012-07-31T10:39:00Z">
        <w:r>
          <w:t>b</w:t>
        </w:r>
      </w:ins>
      <w:del w:id="691" w:author="Omri" w:date="2012-07-31T10:39:00Z">
        <w:r w:rsidR="007600C5" w:rsidDel="00A461DE">
          <w:delText>b</w:delText>
        </w:r>
      </w:del>
      <w:r w:rsidR="007600C5">
        <w:t xml:space="preserve">y clicking a value from a drop-down list (call, schedule, errand, find, </w:t>
      </w:r>
      <w:proofErr w:type="gramStart"/>
      <w:r w:rsidR="007600C5">
        <w:t>review, …)</w:t>
      </w:r>
      <w:proofErr w:type="gramEnd"/>
    </w:p>
    <w:p w14:paraId="51B2CDB5" w14:textId="77777777" w:rsidR="00A461DE" w:rsidRPr="00D879FA" w:rsidRDefault="007600C5" w:rsidP="00894ACE">
      <w:pPr>
        <w:pStyle w:val="ListParagraph"/>
        <w:numPr>
          <w:ilvl w:val="0"/>
          <w:numId w:val="10"/>
        </w:numPr>
        <w:rPr>
          <w:ins w:id="692" w:author="Omri" w:date="2012-07-31T10:40:00Z"/>
          <w:b/>
          <w:rPrChange w:id="693" w:author="Omri" w:date="2012-07-31T11:33:00Z">
            <w:rPr>
              <w:ins w:id="694" w:author="Omri" w:date="2012-07-31T10:40:00Z"/>
            </w:rPr>
          </w:rPrChange>
        </w:rPr>
      </w:pPr>
      <w:r w:rsidRPr="00D879FA">
        <w:rPr>
          <w:b/>
          <w:rPrChange w:id="695" w:author="Omri" w:date="2012-07-31T11:33:00Z">
            <w:rPr/>
          </w:rPrChange>
        </w:rPr>
        <w:t xml:space="preserve">As an intermediate </w:t>
      </w:r>
      <w:r w:rsidR="00894ACE" w:rsidRPr="00D879FA">
        <w:rPr>
          <w:b/>
          <w:rPrChange w:id="696" w:author="Omri" w:date="2012-07-31T11:33:00Z">
            <w:rPr/>
          </w:rPrChange>
        </w:rPr>
        <w:t xml:space="preserve">user, I </w:t>
      </w:r>
      <w:del w:id="697" w:author="Omri" w:date="2012-07-31T10:39:00Z">
        <w:r w:rsidR="00894ACE" w:rsidRPr="00D879FA" w:rsidDel="00A461DE">
          <w:rPr>
            <w:b/>
            <w:rPrChange w:id="698" w:author="Omri" w:date="2012-07-31T11:33:00Z">
              <w:rPr/>
            </w:rPrChange>
          </w:rPr>
          <w:delText xml:space="preserve">can </w:delText>
        </w:r>
      </w:del>
      <w:ins w:id="699" w:author="Omri" w:date="2012-07-31T10:39:00Z">
        <w:r w:rsidR="00A461DE" w:rsidRPr="00D879FA">
          <w:rPr>
            <w:b/>
            <w:rPrChange w:id="700" w:author="Omri" w:date="2012-07-31T11:33:00Z">
              <w:rPr/>
            </w:rPrChange>
          </w:rPr>
          <w:t xml:space="preserve">want to </w:t>
        </w:r>
      </w:ins>
      <w:ins w:id="701" w:author="Omri" w:date="2012-07-31T10:40:00Z">
        <w:r w:rsidR="00A461DE" w:rsidRPr="00D879FA">
          <w:rPr>
            <w:b/>
            <w:rPrChange w:id="702" w:author="Omri" w:date="2012-07-31T11:33:00Z">
              <w:rPr/>
            </w:rPrChange>
          </w:rPr>
          <w:t>select / set the Contact or Location for this Step.</w:t>
        </w:r>
      </w:ins>
    </w:p>
    <w:p w14:paraId="1A8A4168" w14:textId="26B38731" w:rsidR="00894ACE" w:rsidRDefault="00A461DE">
      <w:pPr>
        <w:pStyle w:val="ListParagraph"/>
        <w:pPrChange w:id="703" w:author="Omri" w:date="2012-07-31T10:40:00Z">
          <w:pPr>
            <w:pStyle w:val="ListParagraph"/>
            <w:numPr>
              <w:numId w:val="10"/>
            </w:numPr>
            <w:ind w:hanging="360"/>
          </w:pPr>
        </w:pPrChange>
      </w:pPr>
      <w:ins w:id="704" w:author="Omri" w:date="2012-07-31T10:40:00Z">
        <w:r w:rsidRPr="007C6653">
          <w:rPr>
            <w:i/>
          </w:rPr>
          <w:t>Implementation Notes:</w:t>
        </w:r>
        <w:r>
          <w:rPr>
            <w:i/>
          </w:rPr>
          <w:t xml:space="preserve"> </w:t>
        </w:r>
        <w:r>
          <w:t xml:space="preserve">I do this by making a Step active, and </w:t>
        </w:r>
      </w:ins>
      <w:r w:rsidR="00894ACE">
        <w:t>us</w:t>
      </w:r>
      <w:ins w:id="705" w:author="Omri" w:date="2012-07-31T10:41:00Z">
        <w:r>
          <w:t>ing</w:t>
        </w:r>
      </w:ins>
      <w:del w:id="706" w:author="Omri" w:date="2012-07-31T10:41:00Z">
        <w:r w:rsidR="00894ACE" w:rsidDel="00A461DE">
          <w:delText>e</w:delText>
        </w:r>
      </w:del>
      <w:r w:rsidR="00894ACE">
        <w:t xml:space="preserve"> the Step Editor to select the Contact or Location for this step.   A </w:t>
      </w:r>
      <w:proofErr w:type="spellStart"/>
      <w:r w:rsidR="00894ACE">
        <w:t>combobox</w:t>
      </w:r>
      <w:proofErr w:type="spellEnd"/>
      <w:r w:rsidR="00894ACE">
        <w:t xml:space="preserve"> is displayed with a drop-down that is populated from the Activity’s Contacts and Locations is first displayed, and if a user types in the edit box, the auto-complete behavior of the Activity’s Contact or Location editor is employed.</w:t>
      </w:r>
    </w:p>
    <w:p w14:paraId="50562483" w14:textId="77777777" w:rsidR="00A461DE" w:rsidRPr="00D879FA" w:rsidRDefault="00894ACE" w:rsidP="00894ACE">
      <w:pPr>
        <w:pStyle w:val="ListParagraph"/>
        <w:numPr>
          <w:ilvl w:val="0"/>
          <w:numId w:val="10"/>
        </w:numPr>
        <w:rPr>
          <w:ins w:id="707" w:author="Omri" w:date="2012-07-31T10:41:00Z"/>
          <w:b/>
          <w:rPrChange w:id="708" w:author="Omri" w:date="2012-07-31T11:33:00Z">
            <w:rPr>
              <w:ins w:id="709" w:author="Omri" w:date="2012-07-31T10:41:00Z"/>
            </w:rPr>
          </w:rPrChange>
        </w:rPr>
      </w:pPr>
      <w:r w:rsidRPr="00D879FA">
        <w:rPr>
          <w:b/>
          <w:rPrChange w:id="710" w:author="Omri" w:date="2012-07-31T11:33:00Z">
            <w:rPr/>
          </w:rPrChange>
        </w:rPr>
        <w:t xml:space="preserve">As a novice user, I </w:t>
      </w:r>
      <w:del w:id="711" w:author="Omri" w:date="2012-07-31T10:39:00Z">
        <w:r w:rsidRPr="00D879FA" w:rsidDel="00A461DE">
          <w:rPr>
            <w:b/>
            <w:rPrChange w:id="712" w:author="Omri" w:date="2012-07-31T11:33:00Z">
              <w:rPr/>
            </w:rPrChange>
          </w:rPr>
          <w:delText xml:space="preserve">can </w:delText>
        </w:r>
      </w:del>
      <w:ins w:id="713" w:author="Omri" w:date="2012-07-31T10:39:00Z">
        <w:r w:rsidR="00A461DE" w:rsidRPr="00D879FA">
          <w:rPr>
            <w:b/>
            <w:rPrChange w:id="714" w:author="Omri" w:date="2012-07-31T11:33:00Z">
              <w:rPr/>
            </w:rPrChange>
          </w:rPr>
          <w:t xml:space="preserve">want to </w:t>
        </w:r>
      </w:ins>
      <w:r w:rsidRPr="00D879FA">
        <w:rPr>
          <w:b/>
          <w:rPrChange w:id="715" w:author="Omri" w:date="2012-07-31T11:33:00Z">
            <w:rPr/>
          </w:rPrChange>
        </w:rPr>
        <w:t>reorder the list of Steps for the activity</w:t>
      </w:r>
      <w:ins w:id="716" w:author="Omri" w:date="2012-07-31T10:41:00Z">
        <w:r w:rsidR="00A461DE" w:rsidRPr="00D879FA">
          <w:rPr>
            <w:b/>
            <w:rPrChange w:id="717" w:author="Omri" w:date="2012-07-31T11:33:00Z">
              <w:rPr/>
            </w:rPrChange>
          </w:rPr>
          <w:t>.</w:t>
        </w:r>
      </w:ins>
    </w:p>
    <w:p w14:paraId="44FBF804" w14:textId="5C9260F5" w:rsidR="00894ACE" w:rsidRDefault="00A461DE">
      <w:pPr>
        <w:pStyle w:val="ListParagraph"/>
        <w:pPrChange w:id="718" w:author="Omri" w:date="2012-07-31T10:41:00Z">
          <w:pPr>
            <w:pStyle w:val="ListParagraph"/>
            <w:numPr>
              <w:numId w:val="10"/>
            </w:numPr>
            <w:ind w:hanging="360"/>
          </w:pPr>
        </w:pPrChange>
      </w:pPr>
      <w:ins w:id="719" w:author="Omri" w:date="2012-07-31T10:41:00Z">
        <w:r w:rsidRPr="007C6653">
          <w:rPr>
            <w:i/>
          </w:rPr>
          <w:t>Implementation Notes:</w:t>
        </w:r>
        <w:r>
          <w:rPr>
            <w:i/>
          </w:rPr>
          <w:t xml:space="preserve"> </w:t>
        </w:r>
        <w:r>
          <w:t>I do this by</w:t>
        </w:r>
      </w:ins>
      <w:del w:id="720" w:author="Omri" w:date="2012-07-31T10:41:00Z">
        <w:r w:rsidR="00894ACE" w:rsidDel="00A461DE">
          <w:delText xml:space="preserve"> by</w:delText>
        </w:r>
      </w:del>
      <w:r w:rsidR="00894ACE">
        <w:t xml:space="preserve"> dragging and dropping them.</w:t>
      </w:r>
    </w:p>
    <w:p w14:paraId="769E8286" w14:textId="49D2EF67" w:rsidR="00A461DE" w:rsidRPr="00D879FA" w:rsidRDefault="00894ACE" w:rsidP="00894ACE">
      <w:pPr>
        <w:pStyle w:val="ListParagraph"/>
        <w:numPr>
          <w:ilvl w:val="0"/>
          <w:numId w:val="10"/>
        </w:numPr>
        <w:rPr>
          <w:ins w:id="721" w:author="Omri" w:date="2012-07-31T10:41:00Z"/>
          <w:b/>
          <w:rPrChange w:id="722" w:author="Omri" w:date="2012-07-31T11:33:00Z">
            <w:rPr>
              <w:ins w:id="723" w:author="Omri" w:date="2012-07-31T10:41:00Z"/>
            </w:rPr>
          </w:rPrChange>
        </w:rPr>
      </w:pPr>
      <w:r w:rsidRPr="00D879FA">
        <w:rPr>
          <w:b/>
          <w:rPrChange w:id="724" w:author="Omri" w:date="2012-07-31T11:33:00Z">
            <w:rPr/>
          </w:rPrChange>
        </w:rPr>
        <w:t xml:space="preserve">As an intermediate user, I </w:t>
      </w:r>
      <w:del w:id="725" w:author="Omri" w:date="2012-07-31T10:54:00Z">
        <w:r w:rsidRPr="00D879FA" w:rsidDel="003F30A2">
          <w:rPr>
            <w:b/>
            <w:rPrChange w:id="726" w:author="Omri" w:date="2012-07-31T11:33:00Z">
              <w:rPr/>
            </w:rPrChange>
          </w:rPr>
          <w:delText xml:space="preserve">can </w:delText>
        </w:r>
      </w:del>
      <w:ins w:id="727" w:author="Omri" w:date="2012-07-31T10:54:00Z">
        <w:r w:rsidR="003F30A2" w:rsidRPr="00D879FA">
          <w:rPr>
            <w:b/>
            <w:rPrChange w:id="728" w:author="Omri" w:date="2012-07-31T11:33:00Z">
              <w:rPr/>
            </w:rPrChange>
          </w:rPr>
          <w:t xml:space="preserve">want to </w:t>
        </w:r>
      </w:ins>
      <w:proofErr w:type="gramStart"/>
      <w:r w:rsidRPr="00D879FA">
        <w:rPr>
          <w:b/>
          <w:rPrChange w:id="729" w:author="Omri" w:date="2012-07-31T11:33:00Z">
            <w:rPr/>
          </w:rPrChange>
        </w:rPr>
        <w:t>Suspend</w:t>
      </w:r>
      <w:proofErr w:type="gramEnd"/>
      <w:r w:rsidRPr="00D879FA">
        <w:rPr>
          <w:b/>
          <w:rPrChange w:id="730" w:author="Omri" w:date="2012-07-31T11:33:00Z">
            <w:rPr/>
          </w:rPrChange>
        </w:rPr>
        <w:t xml:space="preserve"> or Resume an Activity</w:t>
      </w:r>
      <w:ins w:id="731" w:author="Omri" w:date="2012-07-31T10:41:00Z">
        <w:r w:rsidR="00A461DE" w:rsidRPr="00D879FA">
          <w:rPr>
            <w:b/>
            <w:rPrChange w:id="732" w:author="Omri" w:date="2012-07-31T11:33:00Z">
              <w:rPr/>
            </w:rPrChange>
          </w:rPr>
          <w:t>.</w:t>
        </w:r>
      </w:ins>
    </w:p>
    <w:p w14:paraId="11669C01" w14:textId="58975B4C" w:rsidR="00894ACE" w:rsidRDefault="00A461DE">
      <w:pPr>
        <w:pStyle w:val="ListParagraph"/>
        <w:pPrChange w:id="733" w:author="Omri" w:date="2012-07-31T10:41:00Z">
          <w:pPr>
            <w:pStyle w:val="ListParagraph"/>
            <w:numPr>
              <w:numId w:val="10"/>
            </w:numPr>
            <w:ind w:hanging="360"/>
          </w:pPr>
        </w:pPrChange>
      </w:pPr>
      <w:ins w:id="734" w:author="Omri" w:date="2012-07-31T10:41:00Z">
        <w:r w:rsidRPr="007C6653">
          <w:rPr>
            <w:i/>
          </w:rPr>
          <w:t>Implementation Notes:</w:t>
        </w:r>
        <w:r>
          <w:rPr>
            <w:i/>
          </w:rPr>
          <w:t xml:space="preserve"> </w:t>
        </w:r>
        <w:r>
          <w:t>I do this by</w:t>
        </w:r>
      </w:ins>
      <w:del w:id="735" w:author="Omri" w:date="2012-07-31T10:41:00Z">
        <w:r w:rsidR="00894ACE" w:rsidDel="00A461DE">
          <w:delText xml:space="preserve"> by</w:delText>
        </w:r>
      </w:del>
      <w:r w:rsidR="00894ACE">
        <w:t xml:space="preserve"> clicking the “power button” toggle button in the Activity Editor’s header.</w:t>
      </w:r>
    </w:p>
    <w:p w14:paraId="41966088" w14:textId="4D923EEF" w:rsidR="00A461DE" w:rsidRPr="00D879FA" w:rsidRDefault="00894ACE" w:rsidP="00EB0B13">
      <w:pPr>
        <w:pStyle w:val="ListParagraph"/>
        <w:numPr>
          <w:ilvl w:val="0"/>
          <w:numId w:val="10"/>
        </w:numPr>
        <w:rPr>
          <w:ins w:id="736" w:author="Omri" w:date="2012-07-31T10:41:00Z"/>
          <w:b/>
          <w:rPrChange w:id="737" w:author="Omri" w:date="2012-07-31T11:33:00Z">
            <w:rPr>
              <w:ins w:id="738" w:author="Omri" w:date="2012-07-31T10:41:00Z"/>
            </w:rPr>
          </w:rPrChange>
        </w:rPr>
      </w:pPr>
      <w:r w:rsidRPr="00D879FA">
        <w:rPr>
          <w:b/>
          <w:rPrChange w:id="739" w:author="Omri" w:date="2012-07-31T11:33:00Z">
            <w:rPr/>
          </w:rPrChange>
        </w:rPr>
        <w:lastRenderedPageBreak/>
        <w:t xml:space="preserve">As an intermediate user, I </w:t>
      </w:r>
      <w:ins w:id="740" w:author="Omri" w:date="2012-07-31T10:54:00Z">
        <w:r w:rsidR="003F30A2" w:rsidRPr="00D879FA">
          <w:rPr>
            <w:b/>
            <w:rPrChange w:id="741" w:author="Omri" w:date="2012-07-31T11:33:00Z">
              <w:rPr/>
            </w:rPrChange>
          </w:rPr>
          <w:t xml:space="preserve">want to </w:t>
        </w:r>
      </w:ins>
      <w:del w:id="742" w:author="Omri" w:date="2012-07-31T10:54:00Z">
        <w:r w:rsidRPr="00D879FA" w:rsidDel="003F30A2">
          <w:rPr>
            <w:b/>
            <w:rPrChange w:id="743" w:author="Omri" w:date="2012-07-31T11:33:00Z">
              <w:rPr/>
            </w:rPrChange>
          </w:rPr>
          <w:delText xml:space="preserve">can </w:delText>
        </w:r>
      </w:del>
      <w:proofErr w:type="gramStart"/>
      <w:r w:rsidRPr="00D879FA">
        <w:rPr>
          <w:b/>
          <w:rPrChange w:id="744" w:author="Omri" w:date="2012-07-31T11:33:00Z">
            <w:rPr/>
          </w:rPrChange>
        </w:rPr>
        <w:t>Delete</w:t>
      </w:r>
      <w:proofErr w:type="gramEnd"/>
      <w:r w:rsidRPr="00D879FA">
        <w:rPr>
          <w:b/>
          <w:rPrChange w:id="745" w:author="Omri" w:date="2012-07-31T11:33:00Z">
            <w:rPr/>
          </w:rPrChange>
        </w:rPr>
        <w:t xml:space="preserve"> an Activity</w:t>
      </w:r>
      <w:ins w:id="746" w:author="Omri" w:date="2012-07-31T10:41:00Z">
        <w:r w:rsidR="00A461DE" w:rsidRPr="00D879FA">
          <w:rPr>
            <w:b/>
            <w:rPrChange w:id="747" w:author="Omri" w:date="2012-07-31T11:33:00Z">
              <w:rPr/>
            </w:rPrChange>
          </w:rPr>
          <w:t>.</w:t>
        </w:r>
      </w:ins>
    </w:p>
    <w:p w14:paraId="287B9114" w14:textId="69DD3A65" w:rsidR="00D33603" w:rsidRDefault="00A461DE">
      <w:pPr>
        <w:pStyle w:val="ListParagraph"/>
        <w:pPrChange w:id="748" w:author="Omri" w:date="2012-07-31T10:41:00Z">
          <w:pPr>
            <w:pStyle w:val="ListParagraph"/>
            <w:numPr>
              <w:numId w:val="10"/>
            </w:numPr>
            <w:ind w:hanging="360"/>
          </w:pPr>
        </w:pPrChange>
      </w:pPr>
      <w:ins w:id="749" w:author="Omri" w:date="2012-07-31T10:41:00Z">
        <w:r w:rsidRPr="007C6653">
          <w:rPr>
            <w:i/>
          </w:rPr>
          <w:t>Implementation Notes:</w:t>
        </w:r>
        <w:r>
          <w:rPr>
            <w:i/>
          </w:rPr>
          <w:t xml:space="preserve"> </w:t>
        </w:r>
        <w:r>
          <w:t>I do this by</w:t>
        </w:r>
      </w:ins>
      <w:del w:id="750" w:author="Omri" w:date="2012-07-31T10:41:00Z">
        <w:r w:rsidR="00894ACE" w:rsidDel="00A461DE">
          <w:delText xml:space="preserve"> by</w:delText>
        </w:r>
      </w:del>
      <w:r w:rsidR="00894ACE">
        <w:t xml:space="preserve"> clicking the “X” button in the Activity Editor’s header.</w:t>
      </w:r>
    </w:p>
    <w:p w14:paraId="671618DE" w14:textId="58DC2215" w:rsidR="00A461DE" w:rsidRPr="00D879FA" w:rsidRDefault="007600C5" w:rsidP="00EB0B13">
      <w:pPr>
        <w:pStyle w:val="ListParagraph"/>
        <w:numPr>
          <w:ilvl w:val="0"/>
          <w:numId w:val="10"/>
        </w:numPr>
        <w:rPr>
          <w:ins w:id="751" w:author="Omri" w:date="2012-07-31T10:42:00Z"/>
          <w:b/>
          <w:rPrChange w:id="752" w:author="Omri" w:date="2012-07-31T11:33:00Z">
            <w:rPr>
              <w:ins w:id="753" w:author="Omri" w:date="2012-07-31T10:42:00Z"/>
            </w:rPr>
          </w:rPrChange>
        </w:rPr>
      </w:pPr>
      <w:r w:rsidRPr="00D879FA">
        <w:rPr>
          <w:b/>
          <w:rPrChange w:id="754" w:author="Omri" w:date="2012-07-31T11:33:00Z">
            <w:rPr/>
          </w:rPrChange>
        </w:rPr>
        <w:t xml:space="preserve">As an intermediate user, I </w:t>
      </w:r>
      <w:ins w:id="755" w:author="Omri" w:date="2012-07-31T10:54:00Z">
        <w:r w:rsidR="003F30A2" w:rsidRPr="00D879FA">
          <w:rPr>
            <w:b/>
            <w:rPrChange w:id="756" w:author="Omri" w:date="2012-07-31T11:33:00Z">
              <w:rPr/>
            </w:rPrChange>
          </w:rPr>
          <w:t xml:space="preserve">want to </w:t>
        </w:r>
      </w:ins>
      <w:del w:id="757" w:author="Omri" w:date="2012-07-31T10:54:00Z">
        <w:r w:rsidRPr="00D879FA" w:rsidDel="003F30A2">
          <w:rPr>
            <w:b/>
            <w:rPrChange w:id="758" w:author="Omri" w:date="2012-07-31T11:33:00Z">
              <w:rPr/>
            </w:rPrChange>
          </w:rPr>
          <w:delText xml:space="preserve">can </w:delText>
        </w:r>
      </w:del>
      <w:proofErr w:type="gramStart"/>
      <w:r w:rsidRPr="00D879FA">
        <w:rPr>
          <w:b/>
          <w:rPrChange w:id="759" w:author="Omri" w:date="2012-07-31T11:33:00Z">
            <w:rPr/>
          </w:rPrChange>
        </w:rPr>
        <w:t>Delete</w:t>
      </w:r>
      <w:proofErr w:type="gramEnd"/>
      <w:r w:rsidRPr="00D879FA">
        <w:rPr>
          <w:b/>
          <w:rPrChange w:id="760" w:author="Omri" w:date="2012-07-31T11:33:00Z">
            <w:rPr/>
          </w:rPrChange>
        </w:rPr>
        <w:t xml:space="preserve"> a Step in the list of Steps</w:t>
      </w:r>
      <w:ins w:id="761" w:author="Omri" w:date="2012-07-31T10:42:00Z">
        <w:r w:rsidR="00A461DE" w:rsidRPr="00D879FA">
          <w:rPr>
            <w:b/>
            <w:rPrChange w:id="762" w:author="Omri" w:date="2012-07-31T11:33:00Z">
              <w:rPr/>
            </w:rPrChange>
          </w:rPr>
          <w:t>.</w:t>
        </w:r>
      </w:ins>
    </w:p>
    <w:p w14:paraId="27798761" w14:textId="6F036862" w:rsidR="007600C5" w:rsidRDefault="00A461DE">
      <w:pPr>
        <w:pStyle w:val="ListParagraph"/>
        <w:pPrChange w:id="763" w:author="Omri" w:date="2012-07-31T10:42:00Z">
          <w:pPr>
            <w:pStyle w:val="ListParagraph"/>
            <w:numPr>
              <w:numId w:val="10"/>
            </w:numPr>
            <w:ind w:hanging="360"/>
          </w:pPr>
        </w:pPrChange>
      </w:pPr>
      <w:ins w:id="764" w:author="Omri" w:date="2012-07-31T10:42:00Z">
        <w:r w:rsidRPr="007C6653">
          <w:rPr>
            <w:i/>
          </w:rPr>
          <w:t>Implementation Notes:</w:t>
        </w:r>
        <w:r>
          <w:rPr>
            <w:i/>
          </w:rPr>
          <w:t xml:space="preserve"> </w:t>
        </w:r>
        <w:r>
          <w:t>I do this by</w:t>
        </w:r>
      </w:ins>
      <w:del w:id="765" w:author="Omri" w:date="2012-07-31T10:42:00Z">
        <w:r w:rsidR="007600C5" w:rsidDel="00A461DE">
          <w:delText xml:space="preserve"> by</w:delText>
        </w:r>
      </w:del>
      <w:r w:rsidR="007600C5">
        <w:t xml:space="preserve"> clicking the X button next to its name in the list.</w:t>
      </w:r>
    </w:p>
    <w:p w14:paraId="70C87002" w14:textId="775D2667" w:rsidR="00A461DE" w:rsidRPr="00D879FA" w:rsidRDefault="007600C5" w:rsidP="00EB0B13">
      <w:pPr>
        <w:pStyle w:val="ListParagraph"/>
        <w:numPr>
          <w:ilvl w:val="0"/>
          <w:numId w:val="10"/>
        </w:numPr>
        <w:rPr>
          <w:ins w:id="766" w:author="Omri" w:date="2012-07-31T10:42:00Z"/>
          <w:b/>
          <w:rPrChange w:id="767" w:author="Omri" w:date="2012-07-31T11:33:00Z">
            <w:rPr>
              <w:ins w:id="768" w:author="Omri" w:date="2012-07-31T10:42:00Z"/>
            </w:rPr>
          </w:rPrChange>
        </w:rPr>
      </w:pPr>
      <w:r w:rsidRPr="00D879FA">
        <w:rPr>
          <w:b/>
          <w:rPrChange w:id="769" w:author="Omri" w:date="2012-07-31T11:33:00Z">
            <w:rPr/>
          </w:rPrChange>
        </w:rPr>
        <w:t xml:space="preserve">As an intermediate user, I </w:t>
      </w:r>
      <w:ins w:id="770" w:author="Omri" w:date="2012-07-31T10:54:00Z">
        <w:r w:rsidR="003F30A2" w:rsidRPr="00D879FA">
          <w:rPr>
            <w:b/>
            <w:rPrChange w:id="771" w:author="Omri" w:date="2012-07-31T11:33:00Z">
              <w:rPr/>
            </w:rPrChange>
          </w:rPr>
          <w:t xml:space="preserve">want to </w:t>
        </w:r>
      </w:ins>
      <w:del w:id="772" w:author="Omri" w:date="2012-07-31T10:54:00Z">
        <w:r w:rsidRPr="00D879FA" w:rsidDel="003F30A2">
          <w:rPr>
            <w:b/>
            <w:rPrChange w:id="773" w:author="Omri" w:date="2012-07-31T11:33:00Z">
              <w:rPr/>
            </w:rPrChange>
          </w:rPr>
          <w:delText xml:space="preserve">can </w:delText>
        </w:r>
      </w:del>
      <w:r w:rsidRPr="00D879FA">
        <w:rPr>
          <w:b/>
          <w:rPrChange w:id="774" w:author="Omri" w:date="2012-07-31T11:33:00Z">
            <w:rPr/>
          </w:rPrChange>
        </w:rPr>
        <w:t>add a link to an Activity</w:t>
      </w:r>
      <w:ins w:id="775" w:author="Omri" w:date="2012-07-31T10:42:00Z">
        <w:r w:rsidR="00A461DE" w:rsidRPr="00D879FA">
          <w:rPr>
            <w:b/>
            <w:rPrChange w:id="776" w:author="Omri" w:date="2012-07-31T11:33:00Z">
              <w:rPr/>
            </w:rPrChange>
          </w:rPr>
          <w:t>.</w:t>
        </w:r>
      </w:ins>
    </w:p>
    <w:p w14:paraId="7C4B6947" w14:textId="5B59DFC2" w:rsidR="007600C5" w:rsidRDefault="00A461DE">
      <w:pPr>
        <w:pStyle w:val="ListParagraph"/>
        <w:pPrChange w:id="777" w:author="Omri" w:date="2012-07-31T10:42:00Z">
          <w:pPr>
            <w:pStyle w:val="ListParagraph"/>
            <w:numPr>
              <w:numId w:val="10"/>
            </w:numPr>
            <w:ind w:hanging="360"/>
          </w:pPr>
        </w:pPrChange>
      </w:pPr>
      <w:ins w:id="778" w:author="Omri" w:date="2012-07-31T10:42:00Z">
        <w:r w:rsidRPr="007C6653">
          <w:rPr>
            <w:i/>
          </w:rPr>
          <w:t>Implementation Notes:</w:t>
        </w:r>
        <w:r>
          <w:rPr>
            <w:i/>
          </w:rPr>
          <w:t xml:space="preserve"> </w:t>
        </w:r>
        <w:r>
          <w:t>I do this by</w:t>
        </w:r>
      </w:ins>
      <w:del w:id="779" w:author="Omri" w:date="2012-07-31T10:42:00Z">
        <w:r w:rsidR="007600C5" w:rsidDel="00A461DE">
          <w:delText xml:space="preserve"> by</w:delText>
        </w:r>
      </w:del>
      <w:r w:rsidR="007600C5">
        <w:t xml:space="preserve"> clicking on the Links section which creates an edit box and allows me to type in or copy-paste a link.</w:t>
      </w:r>
    </w:p>
    <w:p w14:paraId="21E9F95C" w14:textId="00D6B489" w:rsidR="00A461DE" w:rsidRPr="00D879FA" w:rsidRDefault="007600C5" w:rsidP="00EB0B13">
      <w:pPr>
        <w:pStyle w:val="ListParagraph"/>
        <w:numPr>
          <w:ilvl w:val="0"/>
          <w:numId w:val="10"/>
        </w:numPr>
        <w:rPr>
          <w:ins w:id="780" w:author="Omri" w:date="2012-07-31T10:42:00Z"/>
          <w:b/>
          <w:rPrChange w:id="781" w:author="Omri" w:date="2012-07-31T11:33:00Z">
            <w:rPr>
              <w:ins w:id="782" w:author="Omri" w:date="2012-07-31T10:42:00Z"/>
            </w:rPr>
          </w:rPrChange>
        </w:rPr>
      </w:pPr>
      <w:r w:rsidRPr="00D879FA">
        <w:rPr>
          <w:b/>
          <w:rPrChange w:id="783" w:author="Omri" w:date="2012-07-31T11:33:00Z">
            <w:rPr/>
          </w:rPrChange>
        </w:rPr>
        <w:t xml:space="preserve">As an intermediate user, I </w:t>
      </w:r>
      <w:ins w:id="784" w:author="Omri" w:date="2012-07-31T10:54:00Z">
        <w:r w:rsidR="003F30A2" w:rsidRPr="00D879FA">
          <w:rPr>
            <w:b/>
            <w:rPrChange w:id="785" w:author="Omri" w:date="2012-07-31T11:33:00Z">
              <w:rPr/>
            </w:rPrChange>
          </w:rPr>
          <w:t xml:space="preserve">want to </w:t>
        </w:r>
      </w:ins>
      <w:del w:id="786" w:author="Omri" w:date="2012-07-31T10:54:00Z">
        <w:r w:rsidRPr="00D879FA" w:rsidDel="003F30A2">
          <w:rPr>
            <w:b/>
            <w:rPrChange w:id="787" w:author="Omri" w:date="2012-07-31T11:33:00Z">
              <w:rPr/>
            </w:rPrChange>
          </w:rPr>
          <w:delText xml:space="preserve">can </w:delText>
        </w:r>
      </w:del>
      <w:r w:rsidRPr="00D879FA">
        <w:rPr>
          <w:b/>
          <w:rPrChange w:id="788" w:author="Omri" w:date="2012-07-31T11:33:00Z">
            <w:rPr/>
          </w:rPrChange>
        </w:rPr>
        <w:t>remove a link</w:t>
      </w:r>
      <w:ins w:id="789" w:author="Omri" w:date="2012-07-31T10:42:00Z">
        <w:r w:rsidR="00A461DE" w:rsidRPr="00D879FA">
          <w:rPr>
            <w:b/>
            <w:rPrChange w:id="790" w:author="Omri" w:date="2012-07-31T11:33:00Z">
              <w:rPr/>
            </w:rPrChange>
          </w:rPr>
          <w:t xml:space="preserve"> on an Activity.</w:t>
        </w:r>
      </w:ins>
    </w:p>
    <w:p w14:paraId="7412CF36" w14:textId="2E430475" w:rsidR="007600C5" w:rsidRPr="00703FD3" w:rsidRDefault="00A461DE">
      <w:pPr>
        <w:pStyle w:val="ListParagraph"/>
        <w:pPrChange w:id="791" w:author="Omri" w:date="2012-07-31T10:42:00Z">
          <w:pPr>
            <w:pStyle w:val="ListParagraph"/>
            <w:numPr>
              <w:numId w:val="10"/>
            </w:numPr>
            <w:ind w:hanging="360"/>
          </w:pPr>
        </w:pPrChange>
      </w:pPr>
      <w:ins w:id="792" w:author="Omri" w:date="2012-07-31T10:42:00Z">
        <w:r w:rsidRPr="007C6653">
          <w:rPr>
            <w:i/>
          </w:rPr>
          <w:t>Implementation Notes:</w:t>
        </w:r>
        <w:r>
          <w:rPr>
            <w:i/>
          </w:rPr>
          <w:t xml:space="preserve"> </w:t>
        </w:r>
        <w:r>
          <w:t>I do this by</w:t>
        </w:r>
      </w:ins>
      <w:del w:id="793" w:author="Omri" w:date="2012-07-31T10:42:00Z">
        <w:r w:rsidR="007600C5" w:rsidDel="00A461DE">
          <w:delText xml:space="preserve"> by</w:delText>
        </w:r>
      </w:del>
      <w:r w:rsidR="007600C5">
        <w:t xml:space="preserve"> clicking on the “X” button on the left side of a link’s name.</w:t>
      </w:r>
    </w:p>
    <w:p w14:paraId="10A445BA" w14:textId="77777777" w:rsidR="007817D8" w:rsidRDefault="007817D8" w:rsidP="007817D8">
      <w:pPr>
        <w:pStyle w:val="Heading2"/>
      </w:pPr>
      <w:r>
        <w:t>Non-MVP</w:t>
      </w:r>
    </w:p>
    <w:p w14:paraId="527BD4FA" w14:textId="77777777" w:rsidR="00A461DE" w:rsidRPr="00D879FA" w:rsidRDefault="007600C5" w:rsidP="00D33603">
      <w:pPr>
        <w:pStyle w:val="ListParagraph"/>
        <w:numPr>
          <w:ilvl w:val="0"/>
          <w:numId w:val="10"/>
        </w:numPr>
        <w:rPr>
          <w:ins w:id="794" w:author="Omri" w:date="2012-07-31T10:42:00Z"/>
          <w:b/>
          <w:rPrChange w:id="795" w:author="Omri" w:date="2012-07-31T11:33:00Z">
            <w:rPr>
              <w:ins w:id="796" w:author="Omri" w:date="2012-07-31T10:42:00Z"/>
            </w:rPr>
          </w:rPrChange>
        </w:rPr>
      </w:pPr>
      <w:r w:rsidRPr="00D879FA">
        <w:rPr>
          <w:b/>
          <w:rPrChange w:id="797" w:author="Omri" w:date="2012-07-31T11:33:00Z">
            <w:rPr/>
          </w:rPrChange>
        </w:rPr>
        <w:t xml:space="preserve">As an advanced user, I </w:t>
      </w:r>
      <w:del w:id="798" w:author="Omri" w:date="2012-07-31T10:42:00Z">
        <w:r w:rsidRPr="00D879FA" w:rsidDel="00A461DE">
          <w:rPr>
            <w:b/>
            <w:rPrChange w:id="799" w:author="Omri" w:date="2012-07-31T11:33:00Z">
              <w:rPr/>
            </w:rPrChange>
          </w:rPr>
          <w:delText xml:space="preserve">can </w:delText>
        </w:r>
      </w:del>
      <w:ins w:id="800" w:author="Omri" w:date="2012-07-31T10:42:00Z">
        <w:r w:rsidR="00A461DE" w:rsidRPr="00D879FA">
          <w:rPr>
            <w:b/>
            <w:rPrChange w:id="801" w:author="Omri" w:date="2012-07-31T11:33:00Z">
              <w:rPr/>
            </w:rPrChange>
          </w:rPr>
          <w:t xml:space="preserve">want to </w:t>
        </w:r>
      </w:ins>
      <w:r w:rsidRPr="00D879FA">
        <w:rPr>
          <w:b/>
          <w:rPrChange w:id="802" w:author="Omri" w:date="2012-07-31T11:33:00Z">
            <w:rPr/>
          </w:rPrChange>
        </w:rPr>
        <w:t>create a Shared Document on the Activity</w:t>
      </w:r>
      <w:ins w:id="803" w:author="Omri" w:date="2012-07-31T10:42:00Z">
        <w:r w:rsidR="00A461DE" w:rsidRPr="00D879FA">
          <w:rPr>
            <w:b/>
            <w:rPrChange w:id="804" w:author="Omri" w:date="2012-07-31T11:33:00Z">
              <w:rPr/>
            </w:rPrChange>
          </w:rPr>
          <w:t>.</w:t>
        </w:r>
      </w:ins>
    </w:p>
    <w:p w14:paraId="0913B4D5" w14:textId="2A783BC2" w:rsidR="007817D8" w:rsidRPr="007817D8" w:rsidRDefault="00A461DE">
      <w:pPr>
        <w:pStyle w:val="ListParagraph"/>
        <w:pPrChange w:id="805" w:author="Omri" w:date="2012-07-31T10:42:00Z">
          <w:pPr>
            <w:pStyle w:val="ListParagraph"/>
            <w:numPr>
              <w:numId w:val="10"/>
            </w:numPr>
            <w:ind w:hanging="360"/>
          </w:pPr>
        </w:pPrChange>
      </w:pPr>
      <w:ins w:id="806" w:author="Omri" w:date="2012-07-31T10:42:00Z">
        <w:r w:rsidRPr="007C6653">
          <w:rPr>
            <w:i/>
          </w:rPr>
          <w:t>Implementation Notes:</w:t>
        </w:r>
        <w:r>
          <w:rPr>
            <w:i/>
          </w:rPr>
          <w:t xml:space="preserve"> </w:t>
        </w:r>
        <w:r>
          <w:t>I do this by</w:t>
        </w:r>
      </w:ins>
      <w:del w:id="807" w:author="Omri" w:date="2012-07-31T10:43:00Z">
        <w:r w:rsidR="007600C5" w:rsidDel="00A461DE">
          <w:delText xml:space="preserve"> by</w:delText>
        </w:r>
      </w:del>
      <w:r w:rsidR="007600C5">
        <w:t xml:space="preserve"> clicking the Shared Document section, which will open a new </w:t>
      </w:r>
      <w:r w:rsidR="00747793">
        <w:t>browser tab and allow me to edit a (newly created) Google document.  The URL for this document is saved so that clicking on Shared Document again will open the same URL.</w:t>
      </w:r>
    </w:p>
    <w:p w14:paraId="0C066080" w14:textId="77777777" w:rsidR="003F30A2" w:rsidRDefault="003F30A2" w:rsidP="003F30A2">
      <w:pPr>
        <w:pStyle w:val="Heading1"/>
        <w:rPr>
          <w:ins w:id="808" w:author="Omri" w:date="2012-07-31T10:57:00Z"/>
        </w:rPr>
      </w:pPr>
      <w:ins w:id="809" w:author="Omri" w:date="2012-07-31T10:57:00Z">
        <w:r>
          <w:t>Next Steps – Web</w:t>
        </w:r>
      </w:ins>
    </w:p>
    <w:p w14:paraId="6BB0B6E2" w14:textId="77777777" w:rsidR="003F30A2" w:rsidRDefault="003F30A2" w:rsidP="003F30A2">
      <w:pPr>
        <w:pStyle w:val="Heading2"/>
        <w:rPr>
          <w:ins w:id="810" w:author="Omri" w:date="2012-07-31T10:57:00Z"/>
        </w:rPr>
      </w:pPr>
      <w:ins w:id="811" w:author="Omri" w:date="2012-07-31T10:57:00Z">
        <w:r>
          <w:t>MVP</w:t>
        </w:r>
      </w:ins>
    </w:p>
    <w:p w14:paraId="7564F8A1" w14:textId="77777777" w:rsidR="003F30A2" w:rsidRPr="00D879FA" w:rsidRDefault="003F30A2" w:rsidP="003F30A2">
      <w:pPr>
        <w:pStyle w:val="ListParagraph"/>
        <w:numPr>
          <w:ilvl w:val="0"/>
          <w:numId w:val="13"/>
        </w:numPr>
        <w:rPr>
          <w:ins w:id="812" w:author="Omri" w:date="2012-07-31T10:57:00Z"/>
          <w:b/>
          <w:rPrChange w:id="813" w:author="Omri" w:date="2012-07-31T11:33:00Z">
            <w:rPr>
              <w:ins w:id="814" w:author="Omri" w:date="2012-07-31T10:57:00Z"/>
            </w:rPr>
          </w:rPrChange>
        </w:rPr>
      </w:pPr>
      <w:ins w:id="815" w:author="Omri" w:date="2012-07-31T10:57:00Z">
        <w:r w:rsidRPr="00D879FA">
          <w:rPr>
            <w:b/>
            <w:rPrChange w:id="816" w:author="Omri" w:date="2012-07-31T11:33:00Z">
              <w:rPr/>
            </w:rPrChange>
          </w:rPr>
          <w:t>As a novice user, I want to see all my Next Steps.</w:t>
        </w:r>
      </w:ins>
    </w:p>
    <w:p w14:paraId="3DA3347F" w14:textId="77777777" w:rsidR="003F30A2" w:rsidRDefault="003F30A2" w:rsidP="003F30A2">
      <w:pPr>
        <w:pStyle w:val="ListParagraph"/>
        <w:rPr>
          <w:ins w:id="817" w:author="Omri" w:date="2012-07-31T10:57:00Z"/>
        </w:rPr>
      </w:pPr>
      <w:ins w:id="818" w:author="Omri" w:date="2012-07-31T10:57:00Z">
        <w:r w:rsidRPr="007C6653">
          <w:rPr>
            <w:i/>
          </w:rPr>
          <w:t>Implementation Notes:</w:t>
        </w:r>
        <w:r>
          <w:rPr>
            <w:i/>
          </w:rPr>
          <w:t xml:space="preserve"> </w:t>
        </w:r>
        <w:r>
          <w:t xml:space="preserve">I do this by clicking the Next Steps tab to see all my Next Actions across all my (active) Activities.  The Next Steps are organized by “type” (calls, errands, schedule on </w:t>
        </w:r>
        <w:proofErr w:type="gramStart"/>
        <w:r>
          <w:t>calendar, …)</w:t>
        </w:r>
        <w:proofErr w:type="gramEnd"/>
        <w:r>
          <w:t xml:space="preserve"> – each on its own tab, with one “all” tab that shows them all.  The Next Steps on each tab are sorted by Due date.</w:t>
        </w:r>
      </w:ins>
    </w:p>
    <w:p w14:paraId="3921B74A" w14:textId="77777777" w:rsidR="003F30A2" w:rsidRPr="00D879FA" w:rsidRDefault="003F30A2" w:rsidP="003F30A2">
      <w:pPr>
        <w:pStyle w:val="ListParagraph"/>
        <w:numPr>
          <w:ilvl w:val="0"/>
          <w:numId w:val="13"/>
        </w:numPr>
        <w:rPr>
          <w:ins w:id="819" w:author="Omri" w:date="2012-07-31T10:57:00Z"/>
          <w:b/>
          <w:rPrChange w:id="820" w:author="Omri" w:date="2012-07-31T11:33:00Z">
            <w:rPr>
              <w:ins w:id="821" w:author="Omri" w:date="2012-07-31T10:57:00Z"/>
            </w:rPr>
          </w:rPrChange>
        </w:rPr>
      </w:pPr>
      <w:ins w:id="822" w:author="Omri" w:date="2012-07-31T10:57:00Z">
        <w:r w:rsidRPr="00D879FA">
          <w:rPr>
            <w:b/>
            <w:rPrChange w:id="823" w:author="Omri" w:date="2012-07-31T11:33:00Z">
              <w:rPr/>
            </w:rPrChange>
          </w:rPr>
          <w:t>As a novice user, I want to perform a “smart action” corresponding to the Step.</w:t>
        </w:r>
      </w:ins>
    </w:p>
    <w:p w14:paraId="5D8172D7" w14:textId="77777777" w:rsidR="003F30A2" w:rsidRDefault="003F30A2" w:rsidP="003F30A2">
      <w:pPr>
        <w:pStyle w:val="ListParagraph"/>
        <w:rPr>
          <w:ins w:id="824" w:author="Omri" w:date="2012-07-31T10:57:00Z"/>
        </w:rPr>
      </w:pPr>
      <w:ins w:id="825" w:author="Omri" w:date="2012-07-31T10:57:00Z">
        <w:r w:rsidRPr="007C6653">
          <w:rPr>
            <w:i/>
          </w:rPr>
          <w:t>Implementation Notes:</w:t>
        </w:r>
        <w:r>
          <w:rPr>
            <w:i/>
          </w:rPr>
          <w:t xml:space="preserve"> </w:t>
        </w:r>
        <w:r>
          <w:t>I do this by clicking an “action” icon next to each next step to perform that action (if available).  Each action may take parameters, which are displayed in edit boxes when the action is pressed.  If parameters are required, an “execute” button is also supplied.  Otherwise, the action is performed without any further gestures.</w:t>
        </w:r>
      </w:ins>
    </w:p>
    <w:p w14:paraId="4A1F7D98" w14:textId="691D113B" w:rsidR="003F30A2" w:rsidRDefault="003F30A2">
      <w:pPr>
        <w:pStyle w:val="ListParagraph"/>
        <w:numPr>
          <w:ilvl w:val="1"/>
          <w:numId w:val="19"/>
        </w:numPr>
        <w:rPr>
          <w:ins w:id="826" w:author="Omri" w:date="2012-07-31T10:57:00Z"/>
        </w:rPr>
        <w:pPrChange w:id="827" w:author="Omri" w:date="2012-07-31T11:02:00Z">
          <w:pPr>
            <w:pStyle w:val="ListParagraph"/>
            <w:numPr>
              <w:ilvl w:val="1"/>
              <w:numId w:val="13"/>
            </w:numPr>
            <w:ind w:left="1440" w:hanging="360"/>
          </w:pPr>
        </w:pPrChange>
      </w:pPr>
      <w:ins w:id="828" w:author="Omri" w:date="2012-07-31T10:57:00Z">
        <w:r>
          <w:t xml:space="preserve">I can click on the “schedule” (calendar) icon for a “Schedule” action to schedule an appointment on my calendar. </w:t>
        </w:r>
      </w:ins>
      <w:ins w:id="829" w:author="Omri" w:date="2012-07-31T11:02:00Z">
        <w:r>
          <w:t xml:space="preserve"> The additional parameters required are: Date, Start Time, End Time / Duration.   In addition to creating the appointment, this smart action</w:t>
        </w:r>
      </w:ins>
      <w:ins w:id="830" w:author="Omri" w:date="2012-07-31T10:57:00Z">
        <w:r>
          <w:t xml:space="preserve"> will open Google Calendar in a new tab and allow me to </w:t>
        </w:r>
      </w:ins>
      <w:ins w:id="831" w:author="Omri" w:date="2012-07-31T11:02:00Z">
        <w:r>
          <w:t>edit the</w:t>
        </w:r>
      </w:ins>
      <w:ins w:id="832" w:author="Omri" w:date="2012-07-31T10:57:00Z">
        <w:r>
          <w:t xml:space="preserve"> appointment</w:t>
        </w:r>
      </w:ins>
      <w:ins w:id="833" w:author="Omri" w:date="2012-07-31T11:02:00Z">
        <w:r>
          <w:t xml:space="preserve"> details</w:t>
        </w:r>
      </w:ins>
      <w:ins w:id="834" w:author="Omri" w:date="2012-07-31T10:57:00Z">
        <w:r>
          <w:t xml:space="preserve">.  </w:t>
        </w:r>
      </w:ins>
    </w:p>
    <w:p w14:paraId="74A9A179" w14:textId="6E473BB9" w:rsidR="003F30A2" w:rsidRDefault="003F30A2">
      <w:pPr>
        <w:pStyle w:val="ListParagraph"/>
        <w:numPr>
          <w:ilvl w:val="1"/>
          <w:numId w:val="19"/>
        </w:numPr>
        <w:rPr>
          <w:ins w:id="835" w:author="Omri" w:date="2012-07-31T10:57:00Z"/>
        </w:rPr>
        <w:pPrChange w:id="836" w:author="Omri" w:date="2012-07-31T11:03:00Z">
          <w:pPr>
            <w:pStyle w:val="ListParagraph"/>
            <w:numPr>
              <w:ilvl w:val="1"/>
              <w:numId w:val="13"/>
            </w:numPr>
            <w:ind w:left="1440" w:hanging="360"/>
          </w:pPr>
        </w:pPrChange>
      </w:pPr>
      <w:ins w:id="837" w:author="Omri" w:date="2012-07-31T10:57:00Z">
        <w:r>
          <w:t>I can click on the “search” (magnifying glass) icon to do a web search on the “intent” of the Step.</w:t>
        </w:r>
      </w:ins>
    </w:p>
    <w:p w14:paraId="2AA49BCA" w14:textId="77777777" w:rsidR="003F30A2" w:rsidRDefault="003F30A2">
      <w:pPr>
        <w:pStyle w:val="ListParagraph"/>
        <w:numPr>
          <w:ilvl w:val="1"/>
          <w:numId w:val="19"/>
        </w:numPr>
        <w:rPr>
          <w:ins w:id="838" w:author="Omri" w:date="2012-07-31T10:57:00Z"/>
        </w:rPr>
        <w:pPrChange w:id="839" w:author="Omri" w:date="2012-07-31T11:03:00Z">
          <w:pPr>
            <w:pStyle w:val="ListParagraph"/>
            <w:numPr>
              <w:ilvl w:val="1"/>
              <w:numId w:val="13"/>
            </w:numPr>
            <w:ind w:left="1440" w:hanging="360"/>
          </w:pPr>
        </w:pPrChange>
      </w:pPr>
      <w:ins w:id="840" w:author="Omri" w:date="2012-07-31T10:57:00Z">
        <w:r>
          <w:t>I can click on the “</w:t>
        </w:r>
        <w:proofErr w:type="spellStart"/>
        <w:r>
          <w:t>geosearch</w:t>
        </w:r>
        <w:proofErr w:type="spellEnd"/>
        <w:r>
          <w:t>” (location marker) icon to do a geo search on the “intent” of the Step, localized to my current location (out of the Profile).</w:t>
        </w:r>
      </w:ins>
    </w:p>
    <w:p w14:paraId="07F95F8A" w14:textId="69844A9B" w:rsidR="003F30A2" w:rsidRDefault="003F30A2">
      <w:pPr>
        <w:pStyle w:val="ListParagraph"/>
        <w:numPr>
          <w:ilvl w:val="1"/>
          <w:numId w:val="19"/>
        </w:numPr>
        <w:rPr>
          <w:ins w:id="841" w:author="Omri" w:date="2012-07-31T10:57:00Z"/>
        </w:rPr>
        <w:pPrChange w:id="842" w:author="Omri" w:date="2012-07-31T11:03:00Z">
          <w:pPr>
            <w:pStyle w:val="ListParagraph"/>
            <w:numPr>
              <w:ilvl w:val="1"/>
              <w:numId w:val="13"/>
            </w:numPr>
            <w:ind w:left="1440" w:hanging="360"/>
          </w:pPr>
        </w:pPrChange>
      </w:pPr>
      <w:ins w:id="843" w:author="Omri" w:date="2012-07-31T10:57:00Z">
        <w:r>
          <w:t xml:space="preserve">I can click on the “friends” (contact) icon to see what my friends are doing for this “intent”.  A list of friends and their values for this “intent” is displayed as hyperlinks, which when clicked </w:t>
        </w:r>
      </w:ins>
      <w:ins w:id="844" w:author="Omri" w:date="2012-07-31T11:06:00Z">
        <w:r w:rsidR="00E542F9">
          <w:t>allows me to view the Contacts and Locations they have set for this Activity</w:t>
        </w:r>
      </w:ins>
      <w:ins w:id="845" w:author="Omri" w:date="2012-07-31T10:57:00Z">
        <w:r>
          <w:t>.</w:t>
        </w:r>
      </w:ins>
    </w:p>
    <w:p w14:paraId="04D2EBBB" w14:textId="77777777" w:rsidR="003F30A2" w:rsidRDefault="003F30A2">
      <w:pPr>
        <w:pStyle w:val="ListParagraph"/>
        <w:numPr>
          <w:ilvl w:val="1"/>
          <w:numId w:val="19"/>
        </w:numPr>
        <w:rPr>
          <w:ins w:id="846" w:author="Omri" w:date="2012-07-31T10:57:00Z"/>
        </w:rPr>
        <w:pPrChange w:id="847" w:author="Omri" w:date="2012-07-31T11:03:00Z">
          <w:pPr>
            <w:pStyle w:val="ListParagraph"/>
            <w:numPr>
              <w:ilvl w:val="1"/>
              <w:numId w:val="13"/>
            </w:numPr>
            <w:ind w:left="1440" w:hanging="360"/>
          </w:pPr>
        </w:pPrChange>
      </w:pPr>
      <w:ins w:id="848" w:author="Omri" w:date="2012-07-31T10:57:00Z">
        <w:r>
          <w:lastRenderedPageBreak/>
          <w:t>I can click on the “f” (</w:t>
        </w:r>
        <w:proofErr w:type="spellStart"/>
        <w:r>
          <w:t>facebook</w:t>
        </w:r>
        <w:proofErr w:type="spellEnd"/>
        <w:r>
          <w:t>) icon to post a question to Facebook.  An edit box allows me to edit the text of my question (and displays a reasonable default).</w:t>
        </w:r>
      </w:ins>
    </w:p>
    <w:p w14:paraId="2AAA1A0F" w14:textId="77777777" w:rsidR="003F30A2" w:rsidRDefault="003F30A2">
      <w:pPr>
        <w:pStyle w:val="ListParagraph"/>
        <w:numPr>
          <w:ilvl w:val="1"/>
          <w:numId w:val="19"/>
        </w:numPr>
        <w:rPr>
          <w:ins w:id="849" w:author="Omri" w:date="2012-07-31T10:57:00Z"/>
        </w:rPr>
        <w:pPrChange w:id="850" w:author="Omri" w:date="2012-07-31T11:03:00Z">
          <w:pPr>
            <w:pStyle w:val="ListParagraph"/>
            <w:numPr>
              <w:ilvl w:val="1"/>
              <w:numId w:val="13"/>
            </w:numPr>
            <w:ind w:left="1440" w:hanging="360"/>
          </w:pPr>
        </w:pPrChange>
      </w:pPr>
      <w:ins w:id="851" w:author="Omri" w:date="2012-07-31T10:57:00Z">
        <w:r>
          <w:t>I can click on the “</w:t>
        </w:r>
        <w:proofErr w:type="spellStart"/>
        <w:r>
          <w:t>bootmarks</w:t>
        </w:r>
        <w:proofErr w:type="spellEnd"/>
        <w:r>
          <w:t>” (</w:t>
        </w:r>
        <w:proofErr w:type="spellStart"/>
        <w:r>
          <w:t>twostep</w:t>
        </w:r>
        <w:proofErr w:type="spellEnd"/>
        <w:r>
          <w:t xml:space="preserve">) icon and see what people around me are doing for this “intent”.  An </w:t>
        </w:r>
        <w:proofErr w:type="spellStart"/>
        <w:r>
          <w:t>anonymized</w:t>
        </w:r>
        <w:proofErr w:type="spellEnd"/>
        <w:r>
          <w:t xml:space="preserve"> list of </w:t>
        </w:r>
        <w:proofErr w:type="spellStart"/>
        <w:r>
          <w:t>TwoStep</w:t>
        </w:r>
        <w:proofErr w:type="spellEnd"/>
        <w:r>
          <w:t xml:space="preserve"> members and their values for this “intent” is displayed as hyperlinks, as for “friends”.</w:t>
        </w:r>
      </w:ins>
    </w:p>
    <w:p w14:paraId="5AB682F8" w14:textId="77777777" w:rsidR="003F30A2" w:rsidRPr="00D879FA" w:rsidRDefault="003F30A2">
      <w:pPr>
        <w:pStyle w:val="ListParagraph"/>
        <w:numPr>
          <w:ilvl w:val="0"/>
          <w:numId w:val="19"/>
        </w:numPr>
        <w:rPr>
          <w:ins w:id="852" w:author="Omri" w:date="2012-07-31T10:57:00Z"/>
          <w:b/>
          <w:rPrChange w:id="853" w:author="Omri" w:date="2012-07-31T11:33:00Z">
            <w:rPr>
              <w:ins w:id="854" w:author="Omri" w:date="2012-07-31T10:57:00Z"/>
            </w:rPr>
          </w:rPrChange>
        </w:rPr>
        <w:pPrChange w:id="855" w:author="Omri" w:date="2012-07-31T11:03:00Z">
          <w:pPr>
            <w:pStyle w:val="ListParagraph"/>
            <w:numPr>
              <w:numId w:val="13"/>
            </w:numPr>
            <w:ind w:hanging="360"/>
          </w:pPr>
        </w:pPrChange>
      </w:pPr>
      <w:ins w:id="856" w:author="Omri" w:date="2012-07-31T10:57:00Z">
        <w:r w:rsidRPr="00D879FA">
          <w:rPr>
            <w:b/>
            <w:rPrChange w:id="857" w:author="Omri" w:date="2012-07-31T11:33:00Z">
              <w:rPr/>
            </w:rPrChange>
          </w:rPr>
          <w:t xml:space="preserve">As a novice user, I want to change the state of a step (complete it, defer it, skip it).  </w:t>
        </w:r>
      </w:ins>
    </w:p>
    <w:p w14:paraId="26CB55E9" w14:textId="77777777" w:rsidR="003F30A2" w:rsidRDefault="003F30A2" w:rsidP="003F30A2">
      <w:pPr>
        <w:pStyle w:val="ListParagraph"/>
        <w:rPr>
          <w:ins w:id="858" w:author="Omri" w:date="2012-07-31T10:57:00Z"/>
        </w:rPr>
      </w:pPr>
      <w:ins w:id="859" w:author="Omri" w:date="2012-07-31T10:57:00Z">
        <w:r w:rsidRPr="007C6653">
          <w:rPr>
            <w:i/>
          </w:rPr>
          <w:t>Implementation Notes:</w:t>
        </w:r>
        <w:r>
          <w:rPr>
            <w:i/>
          </w:rPr>
          <w:t xml:space="preserve"> </w:t>
        </w:r>
        <w:r>
          <w:t>I do this by right-clicking the Step and selecting one of the operations (“Complete”, “Defer”, and “Skip”).</w:t>
        </w:r>
      </w:ins>
    </w:p>
    <w:p w14:paraId="50457154" w14:textId="77777777" w:rsidR="003F30A2" w:rsidRDefault="003F30A2" w:rsidP="003F30A2">
      <w:pPr>
        <w:pStyle w:val="Heading2"/>
        <w:rPr>
          <w:ins w:id="860" w:author="Omri" w:date="2012-07-31T10:57:00Z"/>
        </w:rPr>
      </w:pPr>
      <w:ins w:id="861" w:author="Omri" w:date="2012-07-31T10:57:00Z">
        <w:r>
          <w:t>Non-MVP</w:t>
        </w:r>
      </w:ins>
    </w:p>
    <w:p w14:paraId="1319762A" w14:textId="77777777" w:rsidR="003F30A2" w:rsidRPr="00D879FA" w:rsidRDefault="003F30A2">
      <w:pPr>
        <w:pStyle w:val="ListParagraph"/>
        <w:numPr>
          <w:ilvl w:val="0"/>
          <w:numId w:val="19"/>
        </w:numPr>
        <w:rPr>
          <w:ins w:id="862" w:author="Omri" w:date="2012-07-31T10:57:00Z"/>
          <w:b/>
          <w:rPrChange w:id="863" w:author="Omri" w:date="2012-07-31T11:33:00Z">
            <w:rPr>
              <w:ins w:id="864" w:author="Omri" w:date="2012-07-31T10:57:00Z"/>
            </w:rPr>
          </w:rPrChange>
        </w:rPr>
        <w:pPrChange w:id="865" w:author="Omri" w:date="2012-07-31T11:03:00Z">
          <w:pPr>
            <w:pStyle w:val="ListParagraph"/>
            <w:numPr>
              <w:numId w:val="13"/>
            </w:numPr>
            <w:ind w:hanging="360"/>
          </w:pPr>
        </w:pPrChange>
      </w:pPr>
      <w:ins w:id="866" w:author="Omri" w:date="2012-07-31T10:57:00Z">
        <w:r w:rsidRPr="00D879FA">
          <w:rPr>
            <w:b/>
            <w:rPrChange w:id="867" w:author="Omri" w:date="2012-07-31T11:33:00Z">
              <w:rPr/>
            </w:rPrChange>
          </w:rPr>
          <w:t>As an intermediate user, I want to sort my Next Steps in each section by priority or date.</w:t>
        </w:r>
      </w:ins>
    </w:p>
    <w:p w14:paraId="52D6EA25" w14:textId="77D2D842" w:rsidR="003F30A2" w:rsidRDefault="003F30A2" w:rsidP="003F30A2">
      <w:pPr>
        <w:pStyle w:val="Heading1"/>
        <w:rPr>
          <w:ins w:id="868" w:author="Omri" w:date="2012-07-31T10:57:00Z"/>
        </w:rPr>
      </w:pPr>
      <w:ins w:id="869" w:author="Omri" w:date="2012-07-31T10:57:00Z">
        <w:r>
          <w:t xml:space="preserve">Next Steps – </w:t>
        </w:r>
      </w:ins>
      <w:ins w:id="870" w:author="Omri" w:date="2012-07-31T10:59:00Z">
        <w:r>
          <w:t>Mobile</w:t>
        </w:r>
      </w:ins>
    </w:p>
    <w:p w14:paraId="19E172D2" w14:textId="77777777" w:rsidR="003F30A2" w:rsidRDefault="003F30A2" w:rsidP="003F30A2">
      <w:pPr>
        <w:pStyle w:val="Heading2"/>
        <w:rPr>
          <w:ins w:id="871" w:author="Omri" w:date="2012-07-31T10:57:00Z"/>
        </w:rPr>
      </w:pPr>
      <w:ins w:id="872" w:author="Omri" w:date="2012-07-31T10:57:00Z">
        <w:r>
          <w:t>MVP</w:t>
        </w:r>
      </w:ins>
    </w:p>
    <w:p w14:paraId="78FEB2E9" w14:textId="6B8FD66E" w:rsidR="003F30A2" w:rsidRPr="00D879FA" w:rsidRDefault="003F30A2">
      <w:pPr>
        <w:pStyle w:val="ListParagraph"/>
        <w:numPr>
          <w:ilvl w:val="0"/>
          <w:numId w:val="20"/>
        </w:numPr>
        <w:rPr>
          <w:ins w:id="873" w:author="Omri" w:date="2012-07-31T10:57:00Z"/>
          <w:b/>
          <w:rPrChange w:id="874" w:author="Omri" w:date="2012-07-31T11:34:00Z">
            <w:rPr>
              <w:ins w:id="875" w:author="Omri" w:date="2012-07-31T10:57:00Z"/>
            </w:rPr>
          </w:rPrChange>
        </w:rPr>
        <w:pPrChange w:id="876" w:author="Omri" w:date="2012-07-31T11:09:00Z">
          <w:pPr>
            <w:pStyle w:val="ListParagraph"/>
            <w:numPr>
              <w:numId w:val="19"/>
            </w:numPr>
            <w:ind w:hanging="360"/>
          </w:pPr>
        </w:pPrChange>
      </w:pPr>
      <w:ins w:id="877" w:author="Omri" w:date="2012-07-31T10:57:00Z">
        <w:r w:rsidRPr="00D879FA">
          <w:rPr>
            <w:b/>
            <w:rPrChange w:id="878" w:author="Omri" w:date="2012-07-31T11:34:00Z">
              <w:rPr/>
            </w:rPrChange>
          </w:rPr>
          <w:t>As a novice user, I want to see all my Next Steps.</w:t>
        </w:r>
      </w:ins>
    </w:p>
    <w:p w14:paraId="5E227F91" w14:textId="666A1590" w:rsidR="003F30A2" w:rsidRDefault="003F30A2" w:rsidP="003F30A2">
      <w:pPr>
        <w:pStyle w:val="ListParagraph"/>
        <w:rPr>
          <w:ins w:id="879" w:author="Omri" w:date="2012-07-31T10:57:00Z"/>
        </w:rPr>
      </w:pPr>
      <w:ins w:id="880" w:author="Omri" w:date="2012-07-31T10:57:00Z">
        <w:r w:rsidRPr="007C6653">
          <w:rPr>
            <w:i/>
          </w:rPr>
          <w:t>Implementation Notes:</w:t>
        </w:r>
        <w:r>
          <w:rPr>
            <w:i/>
          </w:rPr>
          <w:t xml:space="preserve"> </w:t>
        </w:r>
        <w:r>
          <w:t xml:space="preserve">I do this by </w:t>
        </w:r>
      </w:ins>
      <w:ins w:id="881" w:author="Omri" w:date="2012-07-31T10:59:00Z">
        <w:r>
          <w:t>bringing up my calendar and tapping the “Next Steps” all-day appointment on my calendar for today.  This navigates to a mobile-optimized web page displaying all my Next Steps</w:t>
        </w:r>
      </w:ins>
      <w:ins w:id="882" w:author="Omri" w:date="2012-07-31T11:00:00Z">
        <w:r>
          <w:t xml:space="preserve">.  </w:t>
        </w:r>
      </w:ins>
      <w:ins w:id="883" w:author="Omri" w:date="2012-07-31T10:57:00Z">
        <w:r>
          <w:t xml:space="preserve">The Next Steps are organized by “type” (calls, errands, schedule on </w:t>
        </w:r>
        <w:proofErr w:type="gramStart"/>
        <w:r>
          <w:t>calendar, …)</w:t>
        </w:r>
        <w:proofErr w:type="gramEnd"/>
        <w:r>
          <w:t xml:space="preserve"> – each on its own tab, with one “all” tab that shows them all.  The Next Steps on each tab are sorted by Due date.</w:t>
        </w:r>
      </w:ins>
    </w:p>
    <w:p w14:paraId="6C84BF4E" w14:textId="77777777" w:rsidR="003F30A2" w:rsidRPr="00D879FA" w:rsidRDefault="003F30A2">
      <w:pPr>
        <w:pStyle w:val="ListParagraph"/>
        <w:numPr>
          <w:ilvl w:val="0"/>
          <w:numId w:val="20"/>
        </w:numPr>
        <w:rPr>
          <w:ins w:id="884" w:author="Omri" w:date="2012-07-31T10:57:00Z"/>
          <w:b/>
          <w:rPrChange w:id="885" w:author="Omri" w:date="2012-07-31T11:34:00Z">
            <w:rPr>
              <w:ins w:id="886" w:author="Omri" w:date="2012-07-31T10:57:00Z"/>
            </w:rPr>
          </w:rPrChange>
        </w:rPr>
        <w:pPrChange w:id="887" w:author="Omri" w:date="2012-07-31T11:09:00Z">
          <w:pPr>
            <w:pStyle w:val="ListParagraph"/>
            <w:numPr>
              <w:numId w:val="19"/>
            </w:numPr>
            <w:ind w:hanging="360"/>
          </w:pPr>
        </w:pPrChange>
      </w:pPr>
      <w:ins w:id="888" w:author="Omri" w:date="2012-07-31T10:57:00Z">
        <w:r w:rsidRPr="00D879FA">
          <w:rPr>
            <w:b/>
            <w:rPrChange w:id="889" w:author="Omri" w:date="2012-07-31T11:34:00Z">
              <w:rPr/>
            </w:rPrChange>
          </w:rPr>
          <w:t>As a novice user, I want to perform a “smart action” corresponding to the Step.</w:t>
        </w:r>
      </w:ins>
    </w:p>
    <w:p w14:paraId="3BAC072D" w14:textId="111DD968" w:rsidR="003F30A2" w:rsidRDefault="003F30A2" w:rsidP="003F30A2">
      <w:pPr>
        <w:pStyle w:val="ListParagraph"/>
        <w:rPr>
          <w:ins w:id="890" w:author="Omri" w:date="2012-07-31T10:57:00Z"/>
        </w:rPr>
      </w:pPr>
      <w:ins w:id="891" w:author="Omri" w:date="2012-07-31T10:57:00Z">
        <w:r w:rsidRPr="007C6653">
          <w:rPr>
            <w:i/>
          </w:rPr>
          <w:t>Implementation Notes:</w:t>
        </w:r>
        <w:r>
          <w:rPr>
            <w:i/>
          </w:rPr>
          <w:t xml:space="preserve"> </w:t>
        </w:r>
        <w:r>
          <w:t xml:space="preserve">I do this by </w:t>
        </w:r>
      </w:ins>
      <w:ins w:id="892" w:author="Omri" w:date="2012-07-31T11:00:00Z">
        <w:r>
          <w:t>tapping</w:t>
        </w:r>
      </w:ins>
      <w:ins w:id="893" w:author="Omri" w:date="2012-07-31T10:57:00Z">
        <w:r>
          <w:t xml:space="preserve"> an “action” icon next to each next step to perform that action (if available).  Each action may take parameters, which are displayed in edit boxes when the action is pressed.  If parameters are required, an “execute” button is also supplied.  Otherwise, the action is performed without any further gestures.</w:t>
        </w:r>
      </w:ins>
    </w:p>
    <w:p w14:paraId="47EADE3D" w14:textId="3BA881AA" w:rsidR="003F30A2" w:rsidRDefault="003F30A2">
      <w:pPr>
        <w:pStyle w:val="ListParagraph"/>
        <w:numPr>
          <w:ilvl w:val="1"/>
          <w:numId w:val="20"/>
        </w:numPr>
        <w:rPr>
          <w:ins w:id="894" w:author="Omri" w:date="2012-07-31T11:03:00Z"/>
        </w:rPr>
        <w:pPrChange w:id="895" w:author="Omri" w:date="2012-07-31T11:09:00Z">
          <w:pPr>
            <w:pStyle w:val="ListParagraph"/>
            <w:numPr>
              <w:ilvl w:val="1"/>
              <w:numId w:val="19"/>
            </w:numPr>
            <w:ind w:left="1440" w:hanging="360"/>
          </w:pPr>
        </w:pPrChange>
      </w:pPr>
      <w:ins w:id="896" w:author="Omri" w:date="2012-07-31T11:03:00Z">
        <w:r>
          <w:t>I can tap the “call” (teleph</w:t>
        </w:r>
        <w:r w:rsidR="00E542F9">
          <w:t>one) icon to make a phone call</w:t>
        </w:r>
        <w:r>
          <w:t>.  The phone number is extracted from the Contact on the Step (or Activity) if any.</w:t>
        </w:r>
        <w:r w:rsidR="00E542F9">
          <w:t xml:space="preserve">  If there isn’t a phone number (or there are multiple possibilities), a list is displayed for the user to select from.</w:t>
        </w:r>
      </w:ins>
    </w:p>
    <w:p w14:paraId="519C1C4B" w14:textId="4A832E46" w:rsidR="003F30A2" w:rsidRDefault="003F30A2">
      <w:pPr>
        <w:pStyle w:val="ListParagraph"/>
        <w:numPr>
          <w:ilvl w:val="1"/>
          <w:numId w:val="20"/>
        </w:numPr>
        <w:rPr>
          <w:ins w:id="897" w:author="Omri" w:date="2012-07-31T10:57:00Z"/>
        </w:rPr>
        <w:pPrChange w:id="898" w:author="Omri" w:date="2012-07-31T11:09:00Z">
          <w:pPr>
            <w:pStyle w:val="ListParagraph"/>
            <w:numPr>
              <w:ilvl w:val="1"/>
              <w:numId w:val="19"/>
            </w:numPr>
            <w:ind w:left="1440" w:hanging="360"/>
          </w:pPr>
        </w:pPrChange>
      </w:pPr>
      <w:ins w:id="899" w:author="Omri" w:date="2012-07-31T10:57:00Z">
        <w:r>
          <w:t xml:space="preserve">I can </w:t>
        </w:r>
      </w:ins>
      <w:ins w:id="900" w:author="Omri" w:date="2012-07-31T11:01:00Z">
        <w:r>
          <w:t>tap</w:t>
        </w:r>
      </w:ins>
      <w:ins w:id="901" w:author="Omri" w:date="2012-07-31T10:57:00Z">
        <w:r>
          <w:t xml:space="preserve"> the “schedule” (calendar) icon for a “Schedule” action to schedule an appointment on my calendar.  Th</w:t>
        </w:r>
      </w:ins>
      <w:ins w:id="902" w:author="Omri" w:date="2012-07-31T11:01:00Z">
        <w:r>
          <w:t xml:space="preserve">e additional parameters required are: Date, Start Time, End Time / Duration.  </w:t>
        </w:r>
      </w:ins>
      <w:ins w:id="903" w:author="Omri" w:date="2012-07-31T10:57:00Z">
        <w:r w:rsidR="00E542F9">
          <w:t xml:space="preserve"> </w:t>
        </w:r>
      </w:ins>
    </w:p>
    <w:p w14:paraId="3EE88F9F" w14:textId="25931344" w:rsidR="003F30A2" w:rsidRDefault="003F30A2">
      <w:pPr>
        <w:pStyle w:val="ListParagraph"/>
        <w:numPr>
          <w:ilvl w:val="1"/>
          <w:numId w:val="20"/>
        </w:numPr>
        <w:rPr>
          <w:ins w:id="904" w:author="Omri" w:date="2012-07-31T10:57:00Z"/>
        </w:rPr>
        <w:pPrChange w:id="905" w:author="Omri" w:date="2012-07-31T11:09:00Z">
          <w:pPr>
            <w:pStyle w:val="ListParagraph"/>
            <w:numPr>
              <w:ilvl w:val="1"/>
              <w:numId w:val="19"/>
            </w:numPr>
            <w:ind w:left="1440" w:hanging="360"/>
          </w:pPr>
        </w:pPrChange>
      </w:pPr>
      <w:ins w:id="906" w:author="Omri" w:date="2012-07-31T10:57:00Z">
        <w:r>
          <w:t xml:space="preserve">I can </w:t>
        </w:r>
      </w:ins>
      <w:ins w:id="907" w:author="Omri" w:date="2012-07-31T11:04:00Z">
        <w:r w:rsidR="00E542F9">
          <w:t>tap</w:t>
        </w:r>
      </w:ins>
      <w:ins w:id="908" w:author="Omri" w:date="2012-07-31T10:57:00Z">
        <w:r>
          <w:t xml:space="preserve"> the “search” (magnifying glass) icon to do a web search on the “intent” of the Step.</w:t>
        </w:r>
      </w:ins>
    </w:p>
    <w:p w14:paraId="7ADA98F4" w14:textId="2822762C" w:rsidR="003F30A2" w:rsidRDefault="003F30A2">
      <w:pPr>
        <w:pStyle w:val="ListParagraph"/>
        <w:numPr>
          <w:ilvl w:val="1"/>
          <w:numId w:val="20"/>
        </w:numPr>
        <w:rPr>
          <w:ins w:id="909" w:author="Omri" w:date="2012-07-31T10:57:00Z"/>
        </w:rPr>
        <w:pPrChange w:id="910" w:author="Omri" w:date="2012-07-31T11:09:00Z">
          <w:pPr>
            <w:pStyle w:val="ListParagraph"/>
            <w:numPr>
              <w:ilvl w:val="1"/>
              <w:numId w:val="19"/>
            </w:numPr>
            <w:ind w:left="1440" w:hanging="360"/>
          </w:pPr>
        </w:pPrChange>
      </w:pPr>
      <w:ins w:id="911" w:author="Omri" w:date="2012-07-31T10:57:00Z">
        <w:r>
          <w:t xml:space="preserve">I can </w:t>
        </w:r>
      </w:ins>
      <w:ins w:id="912" w:author="Omri" w:date="2012-07-31T11:04:00Z">
        <w:r w:rsidR="00E542F9">
          <w:t>tap</w:t>
        </w:r>
      </w:ins>
      <w:ins w:id="913" w:author="Omri" w:date="2012-07-31T10:57:00Z">
        <w:r>
          <w:t xml:space="preserve"> the “</w:t>
        </w:r>
        <w:proofErr w:type="spellStart"/>
        <w:r>
          <w:t>geosearch</w:t>
        </w:r>
        <w:proofErr w:type="spellEnd"/>
        <w:r>
          <w:t>” (location marker) icon to do a geo search on the “intent” of the Step, localized to my current location (out of the Profile).</w:t>
        </w:r>
      </w:ins>
    </w:p>
    <w:p w14:paraId="2F2AD2CF" w14:textId="01BEAD3C" w:rsidR="003F30A2" w:rsidRDefault="003F30A2">
      <w:pPr>
        <w:pStyle w:val="ListParagraph"/>
        <w:numPr>
          <w:ilvl w:val="1"/>
          <w:numId w:val="20"/>
        </w:numPr>
        <w:rPr>
          <w:ins w:id="914" w:author="Omri" w:date="2012-07-31T10:57:00Z"/>
        </w:rPr>
        <w:pPrChange w:id="915" w:author="Omri" w:date="2012-07-31T11:09:00Z">
          <w:pPr>
            <w:pStyle w:val="ListParagraph"/>
            <w:numPr>
              <w:ilvl w:val="1"/>
              <w:numId w:val="19"/>
            </w:numPr>
            <w:ind w:left="1440" w:hanging="360"/>
          </w:pPr>
        </w:pPrChange>
      </w:pPr>
      <w:ins w:id="916" w:author="Omri" w:date="2012-07-31T10:57:00Z">
        <w:r>
          <w:t xml:space="preserve">I can </w:t>
        </w:r>
      </w:ins>
      <w:ins w:id="917" w:author="Omri" w:date="2012-07-31T11:04:00Z">
        <w:r w:rsidR="00E542F9">
          <w:t>tap</w:t>
        </w:r>
      </w:ins>
      <w:ins w:id="918" w:author="Omri" w:date="2012-07-31T10:57:00Z">
        <w:r>
          <w:t xml:space="preserve"> the “friends” (contact) icon to see what my friends are doing for this “intent”.  A list of friends and their values for this “intent” is displayed as hyperlinks, which when </w:t>
        </w:r>
      </w:ins>
      <w:ins w:id="919" w:author="Omri" w:date="2012-07-31T11:05:00Z">
        <w:r w:rsidR="00E542F9">
          <w:t>tapped</w:t>
        </w:r>
      </w:ins>
      <w:ins w:id="920" w:author="Omri" w:date="2012-07-31T10:57:00Z">
        <w:r>
          <w:t xml:space="preserve"> allows me to view </w:t>
        </w:r>
      </w:ins>
      <w:ins w:id="921" w:author="Omri" w:date="2012-07-31T11:05:00Z">
        <w:r w:rsidR="00E542F9">
          <w:t>the Contacts and Locations they have set for this Activity</w:t>
        </w:r>
      </w:ins>
      <w:ins w:id="922" w:author="Omri" w:date="2012-07-31T10:57:00Z">
        <w:r>
          <w:t>.</w:t>
        </w:r>
      </w:ins>
    </w:p>
    <w:p w14:paraId="18E626F1" w14:textId="358CE87A" w:rsidR="003F30A2" w:rsidRDefault="003F30A2">
      <w:pPr>
        <w:pStyle w:val="ListParagraph"/>
        <w:numPr>
          <w:ilvl w:val="1"/>
          <w:numId w:val="20"/>
        </w:numPr>
        <w:rPr>
          <w:ins w:id="923" w:author="Omri" w:date="2012-07-31T10:57:00Z"/>
        </w:rPr>
        <w:pPrChange w:id="924" w:author="Omri" w:date="2012-07-31T11:09:00Z">
          <w:pPr>
            <w:pStyle w:val="ListParagraph"/>
            <w:numPr>
              <w:ilvl w:val="1"/>
              <w:numId w:val="19"/>
            </w:numPr>
            <w:ind w:left="1440" w:hanging="360"/>
          </w:pPr>
        </w:pPrChange>
      </w:pPr>
      <w:ins w:id="925" w:author="Omri" w:date="2012-07-31T10:57:00Z">
        <w:r>
          <w:t xml:space="preserve">I can </w:t>
        </w:r>
      </w:ins>
      <w:ins w:id="926" w:author="Omri" w:date="2012-07-31T11:05:00Z">
        <w:r w:rsidR="00E542F9">
          <w:t>tap</w:t>
        </w:r>
      </w:ins>
      <w:ins w:id="927" w:author="Omri" w:date="2012-07-31T10:57:00Z">
        <w:r>
          <w:t xml:space="preserve"> the “f” (</w:t>
        </w:r>
        <w:proofErr w:type="spellStart"/>
        <w:r>
          <w:t>facebook</w:t>
        </w:r>
        <w:proofErr w:type="spellEnd"/>
        <w:r>
          <w:t>) icon to post a question to Facebook.  An edit box allows me to edit the text of my question (and displays a reasonable default).</w:t>
        </w:r>
      </w:ins>
    </w:p>
    <w:p w14:paraId="5070B9ED" w14:textId="0B65DE3E" w:rsidR="003F30A2" w:rsidRDefault="003F30A2">
      <w:pPr>
        <w:pStyle w:val="ListParagraph"/>
        <w:numPr>
          <w:ilvl w:val="1"/>
          <w:numId w:val="20"/>
        </w:numPr>
        <w:rPr>
          <w:ins w:id="928" w:author="Omri" w:date="2012-07-31T10:57:00Z"/>
        </w:rPr>
        <w:pPrChange w:id="929" w:author="Omri" w:date="2012-07-31T11:09:00Z">
          <w:pPr>
            <w:pStyle w:val="ListParagraph"/>
            <w:numPr>
              <w:ilvl w:val="1"/>
              <w:numId w:val="19"/>
            </w:numPr>
            <w:ind w:left="1440" w:hanging="360"/>
          </w:pPr>
        </w:pPrChange>
      </w:pPr>
      <w:ins w:id="930" w:author="Omri" w:date="2012-07-31T10:57:00Z">
        <w:r>
          <w:lastRenderedPageBreak/>
          <w:t xml:space="preserve">I can </w:t>
        </w:r>
      </w:ins>
      <w:ins w:id="931" w:author="Omri" w:date="2012-07-31T11:05:00Z">
        <w:r w:rsidR="00E542F9">
          <w:t>tap</w:t>
        </w:r>
      </w:ins>
      <w:ins w:id="932" w:author="Omri" w:date="2012-07-31T10:57:00Z">
        <w:r>
          <w:t xml:space="preserve"> the “</w:t>
        </w:r>
        <w:proofErr w:type="spellStart"/>
        <w:r>
          <w:t>bootmarks</w:t>
        </w:r>
        <w:proofErr w:type="spellEnd"/>
        <w:r>
          <w:t>” (</w:t>
        </w:r>
        <w:proofErr w:type="spellStart"/>
        <w:r>
          <w:t>twostep</w:t>
        </w:r>
        <w:proofErr w:type="spellEnd"/>
        <w:r>
          <w:t xml:space="preserve">) icon and see what people around me are doing for this “intent”.  An </w:t>
        </w:r>
        <w:proofErr w:type="spellStart"/>
        <w:r>
          <w:t>anonymized</w:t>
        </w:r>
        <w:proofErr w:type="spellEnd"/>
        <w:r>
          <w:t xml:space="preserve"> list of </w:t>
        </w:r>
        <w:proofErr w:type="spellStart"/>
        <w:r>
          <w:t>TwoStep</w:t>
        </w:r>
        <w:proofErr w:type="spellEnd"/>
        <w:r>
          <w:t xml:space="preserve"> members and their values for this “intent” is displayed as hyperlinks, as for “friends”.</w:t>
        </w:r>
      </w:ins>
    </w:p>
    <w:p w14:paraId="0F9992CA" w14:textId="77777777" w:rsidR="003F30A2" w:rsidRPr="00D879FA" w:rsidRDefault="003F30A2">
      <w:pPr>
        <w:pStyle w:val="ListParagraph"/>
        <w:numPr>
          <w:ilvl w:val="0"/>
          <w:numId w:val="20"/>
        </w:numPr>
        <w:rPr>
          <w:ins w:id="933" w:author="Omri" w:date="2012-07-31T10:57:00Z"/>
          <w:b/>
          <w:rPrChange w:id="934" w:author="Omri" w:date="2012-07-31T11:34:00Z">
            <w:rPr>
              <w:ins w:id="935" w:author="Omri" w:date="2012-07-31T10:57:00Z"/>
            </w:rPr>
          </w:rPrChange>
        </w:rPr>
        <w:pPrChange w:id="936" w:author="Omri" w:date="2012-07-31T11:09:00Z">
          <w:pPr>
            <w:pStyle w:val="ListParagraph"/>
            <w:numPr>
              <w:numId w:val="19"/>
            </w:numPr>
            <w:ind w:hanging="360"/>
          </w:pPr>
        </w:pPrChange>
      </w:pPr>
      <w:ins w:id="937" w:author="Omri" w:date="2012-07-31T10:57:00Z">
        <w:r w:rsidRPr="00D879FA">
          <w:rPr>
            <w:b/>
            <w:rPrChange w:id="938" w:author="Omri" w:date="2012-07-31T11:34:00Z">
              <w:rPr/>
            </w:rPrChange>
          </w:rPr>
          <w:t xml:space="preserve">As a novice user, I want to change the state of a step (complete it, defer it, skip it).  </w:t>
        </w:r>
      </w:ins>
    </w:p>
    <w:p w14:paraId="11A1131F" w14:textId="729C7291" w:rsidR="003F30A2" w:rsidRDefault="003F30A2" w:rsidP="003F30A2">
      <w:pPr>
        <w:pStyle w:val="ListParagraph"/>
        <w:rPr>
          <w:ins w:id="939" w:author="Omri" w:date="2012-07-31T10:57:00Z"/>
        </w:rPr>
      </w:pPr>
      <w:ins w:id="940" w:author="Omri" w:date="2012-07-31T10:57:00Z">
        <w:r w:rsidRPr="007C6653">
          <w:rPr>
            <w:i/>
          </w:rPr>
          <w:t>Implementation Notes:</w:t>
        </w:r>
        <w:r>
          <w:rPr>
            <w:i/>
          </w:rPr>
          <w:t xml:space="preserve"> </w:t>
        </w:r>
        <w:r>
          <w:t xml:space="preserve">I do this by </w:t>
        </w:r>
      </w:ins>
      <w:ins w:id="941" w:author="Omri" w:date="2012-07-31T11:06:00Z">
        <w:r w:rsidR="00E542F9">
          <w:t>tapping</w:t>
        </w:r>
      </w:ins>
      <w:ins w:id="942" w:author="Omri" w:date="2012-07-31T10:57:00Z">
        <w:r>
          <w:t xml:space="preserve"> one of the operations </w:t>
        </w:r>
      </w:ins>
      <w:ins w:id="943" w:author="Omri" w:date="2012-07-31T11:06:00Z">
        <w:r w:rsidR="00E542F9">
          <w:t xml:space="preserve">next to the </w:t>
        </w:r>
      </w:ins>
      <w:ins w:id="944" w:author="Omri" w:date="2012-07-31T11:07:00Z">
        <w:r w:rsidR="00E542F9">
          <w:t>s</w:t>
        </w:r>
      </w:ins>
      <w:ins w:id="945" w:author="Omri" w:date="2012-07-31T11:06:00Z">
        <w:r w:rsidR="00E542F9">
          <w:t xml:space="preserve">tep </w:t>
        </w:r>
      </w:ins>
      <w:ins w:id="946" w:author="Omri" w:date="2012-07-31T10:57:00Z">
        <w:r>
          <w:t>(“Complete”, “Defer”, and “Skip”).</w:t>
        </w:r>
      </w:ins>
    </w:p>
    <w:p w14:paraId="5BECBB76" w14:textId="77777777" w:rsidR="00E542F9" w:rsidRPr="00D879FA" w:rsidRDefault="003F30A2">
      <w:pPr>
        <w:pStyle w:val="ListParagraph"/>
        <w:numPr>
          <w:ilvl w:val="0"/>
          <w:numId w:val="20"/>
        </w:numPr>
        <w:rPr>
          <w:ins w:id="947" w:author="Omri" w:date="2012-07-31T11:07:00Z"/>
          <w:b/>
          <w:rPrChange w:id="948" w:author="Omri" w:date="2012-07-31T11:34:00Z">
            <w:rPr>
              <w:ins w:id="949" w:author="Omri" w:date="2012-07-31T11:07:00Z"/>
            </w:rPr>
          </w:rPrChange>
        </w:rPr>
        <w:pPrChange w:id="950" w:author="Omri" w:date="2012-07-31T11:09:00Z">
          <w:pPr>
            <w:pStyle w:val="ListParagraph"/>
            <w:numPr>
              <w:numId w:val="19"/>
            </w:numPr>
            <w:ind w:hanging="360"/>
          </w:pPr>
        </w:pPrChange>
      </w:pPr>
      <w:ins w:id="951" w:author="Omri" w:date="2012-07-31T10:57:00Z">
        <w:r w:rsidRPr="00D879FA">
          <w:rPr>
            <w:b/>
            <w:rPrChange w:id="952" w:author="Omri" w:date="2012-07-31T11:34:00Z">
              <w:rPr/>
            </w:rPrChange>
          </w:rPr>
          <w:t xml:space="preserve">As a novice user, I want to navigate from the Step to the Activity, and view the information associated with the Activity.  </w:t>
        </w:r>
      </w:ins>
    </w:p>
    <w:p w14:paraId="2E2B77E4" w14:textId="77777777" w:rsidR="00E542F9" w:rsidRDefault="00E542F9">
      <w:pPr>
        <w:pStyle w:val="ListParagraph"/>
        <w:rPr>
          <w:ins w:id="953" w:author="Omri" w:date="2012-07-31T11:08:00Z"/>
        </w:rPr>
        <w:pPrChange w:id="954" w:author="Omri" w:date="2012-07-31T11:07:00Z">
          <w:pPr>
            <w:pStyle w:val="ListParagraph"/>
            <w:numPr>
              <w:numId w:val="19"/>
            </w:numPr>
            <w:ind w:hanging="360"/>
          </w:pPr>
        </w:pPrChange>
      </w:pPr>
      <w:ins w:id="955" w:author="Omri" w:date="2012-07-31T11:07:00Z">
        <w:r w:rsidRPr="007C6653">
          <w:rPr>
            <w:i/>
          </w:rPr>
          <w:t>Implementation Notes:</w:t>
        </w:r>
        <w:r>
          <w:rPr>
            <w:i/>
          </w:rPr>
          <w:t xml:space="preserve"> </w:t>
        </w:r>
        <w:r>
          <w:t xml:space="preserve">I do this by tapping </w:t>
        </w:r>
      </w:ins>
      <w:ins w:id="956" w:author="Omri" w:date="2012-07-31T11:08:00Z">
        <w:r>
          <w:t>a link that navigates back to the Activity.</w:t>
        </w:r>
      </w:ins>
    </w:p>
    <w:p w14:paraId="63240959" w14:textId="77777777" w:rsidR="00E542F9" w:rsidRPr="00D879FA" w:rsidRDefault="00E542F9">
      <w:pPr>
        <w:pStyle w:val="ListParagraph"/>
        <w:numPr>
          <w:ilvl w:val="0"/>
          <w:numId w:val="20"/>
        </w:numPr>
        <w:rPr>
          <w:ins w:id="957" w:author="Omri" w:date="2012-07-31T11:09:00Z"/>
          <w:b/>
          <w:rPrChange w:id="958" w:author="Omri" w:date="2012-07-31T11:34:00Z">
            <w:rPr>
              <w:ins w:id="959" w:author="Omri" w:date="2012-07-31T11:09:00Z"/>
            </w:rPr>
          </w:rPrChange>
        </w:rPr>
        <w:pPrChange w:id="960" w:author="Omri" w:date="2012-07-31T11:09:00Z">
          <w:pPr>
            <w:pStyle w:val="ListParagraph"/>
            <w:numPr>
              <w:numId w:val="19"/>
            </w:numPr>
            <w:ind w:hanging="360"/>
          </w:pPr>
        </w:pPrChange>
      </w:pPr>
      <w:ins w:id="961" w:author="Omri" w:date="2012-07-31T11:08:00Z">
        <w:r w:rsidRPr="00D879FA">
          <w:rPr>
            <w:b/>
            <w:rPrChange w:id="962" w:author="Omri" w:date="2012-07-31T11:34:00Z">
              <w:rPr/>
            </w:rPrChange>
          </w:rPr>
          <w:t>As a novice user, I want to perform a “smart action”</w:t>
        </w:r>
      </w:ins>
      <w:ins w:id="963" w:author="Omri" w:date="2012-07-31T11:09:00Z">
        <w:r w:rsidRPr="00D879FA">
          <w:rPr>
            <w:b/>
            <w:rPrChange w:id="964" w:author="Omri" w:date="2012-07-31T11:34:00Z">
              <w:rPr/>
            </w:rPrChange>
          </w:rPr>
          <w:t xml:space="preserve"> using</w:t>
        </w:r>
      </w:ins>
      <w:ins w:id="965" w:author="Omri" w:date="2012-07-31T11:08:00Z">
        <w:r w:rsidRPr="00D879FA">
          <w:rPr>
            <w:b/>
            <w:rPrChange w:id="966" w:author="Omri" w:date="2012-07-31T11:34:00Z">
              <w:rPr/>
            </w:rPrChange>
          </w:rPr>
          <w:t xml:space="preserve"> the data on the Activity</w:t>
        </w:r>
      </w:ins>
      <w:ins w:id="967" w:author="Omri" w:date="2012-07-31T11:09:00Z">
        <w:r w:rsidRPr="00D879FA">
          <w:rPr>
            <w:b/>
            <w:rPrChange w:id="968" w:author="Omri" w:date="2012-07-31T11:34:00Z">
              <w:rPr/>
            </w:rPrChange>
          </w:rPr>
          <w:t xml:space="preserve"> (for example, map a location)</w:t>
        </w:r>
      </w:ins>
      <w:ins w:id="969" w:author="Omri" w:date="2012-07-31T11:08:00Z">
        <w:r w:rsidRPr="00D879FA">
          <w:rPr>
            <w:b/>
            <w:rPrChange w:id="970" w:author="Omri" w:date="2012-07-31T11:34:00Z">
              <w:rPr/>
            </w:rPrChange>
          </w:rPr>
          <w:t xml:space="preserve">.  </w:t>
        </w:r>
      </w:ins>
    </w:p>
    <w:p w14:paraId="54CA7732" w14:textId="6F996441" w:rsidR="003F30A2" w:rsidRDefault="00E542F9">
      <w:pPr>
        <w:pStyle w:val="ListParagraph"/>
        <w:rPr>
          <w:ins w:id="971" w:author="Omri" w:date="2012-07-31T10:57:00Z"/>
        </w:rPr>
        <w:pPrChange w:id="972" w:author="Omri" w:date="2012-07-31T11:09:00Z">
          <w:pPr>
            <w:pStyle w:val="ListParagraph"/>
            <w:numPr>
              <w:numId w:val="19"/>
            </w:numPr>
            <w:ind w:hanging="360"/>
          </w:pPr>
        </w:pPrChange>
      </w:pPr>
      <w:ins w:id="973" w:author="Omri" w:date="2012-07-31T11:09:00Z">
        <w:r w:rsidRPr="007C6653">
          <w:rPr>
            <w:i/>
          </w:rPr>
          <w:t>Implementation Notes:</w:t>
        </w:r>
        <w:r>
          <w:rPr>
            <w:i/>
          </w:rPr>
          <w:t xml:space="preserve"> </w:t>
        </w:r>
        <w:r>
          <w:t>on the Activity, a</w:t>
        </w:r>
      </w:ins>
      <w:ins w:id="974" w:author="Omri" w:date="2012-07-31T10:57:00Z">
        <w:r w:rsidR="003F30A2">
          <w:t>ppropriate icons are displayed for Call, Map, Text, Email, and Browse on the information that supports these actions.</w:t>
        </w:r>
      </w:ins>
    </w:p>
    <w:p w14:paraId="764B9519" w14:textId="77777777" w:rsidR="003F30A2" w:rsidRDefault="003F30A2" w:rsidP="003F30A2">
      <w:pPr>
        <w:pStyle w:val="Heading2"/>
        <w:rPr>
          <w:ins w:id="975" w:author="Omri" w:date="2012-07-31T10:57:00Z"/>
        </w:rPr>
      </w:pPr>
      <w:ins w:id="976" w:author="Omri" w:date="2012-07-31T10:57:00Z">
        <w:r>
          <w:t>Non-MVP</w:t>
        </w:r>
      </w:ins>
    </w:p>
    <w:p w14:paraId="4CA3DB6A" w14:textId="77777777" w:rsidR="003F30A2" w:rsidRPr="00D879FA" w:rsidRDefault="003F30A2">
      <w:pPr>
        <w:pStyle w:val="ListParagraph"/>
        <w:numPr>
          <w:ilvl w:val="0"/>
          <w:numId w:val="20"/>
        </w:numPr>
        <w:rPr>
          <w:ins w:id="977" w:author="Omri" w:date="2012-07-31T10:57:00Z"/>
          <w:b/>
          <w:rPrChange w:id="978" w:author="Omri" w:date="2012-07-31T11:34:00Z">
            <w:rPr>
              <w:ins w:id="979" w:author="Omri" w:date="2012-07-31T10:57:00Z"/>
            </w:rPr>
          </w:rPrChange>
        </w:rPr>
        <w:pPrChange w:id="980" w:author="Omri" w:date="2012-07-31T11:09:00Z">
          <w:pPr>
            <w:pStyle w:val="ListParagraph"/>
            <w:numPr>
              <w:numId w:val="19"/>
            </w:numPr>
            <w:ind w:hanging="360"/>
          </w:pPr>
        </w:pPrChange>
      </w:pPr>
      <w:ins w:id="981" w:author="Omri" w:date="2012-07-31T10:57:00Z">
        <w:r w:rsidRPr="00D879FA">
          <w:rPr>
            <w:b/>
            <w:rPrChange w:id="982" w:author="Omri" w:date="2012-07-31T11:34:00Z">
              <w:rPr/>
            </w:rPrChange>
          </w:rPr>
          <w:t>As an intermediate user, I want to sort my Next Steps in each section by priority or date.</w:t>
        </w:r>
      </w:ins>
    </w:p>
    <w:p w14:paraId="540D1510" w14:textId="6F6646C6" w:rsidR="00894ACE" w:rsidDel="003F30A2" w:rsidRDefault="00894ACE" w:rsidP="00D33603">
      <w:pPr>
        <w:pStyle w:val="Heading1"/>
        <w:rPr>
          <w:del w:id="983" w:author="Omri" w:date="2012-07-31T10:57:00Z"/>
        </w:rPr>
      </w:pPr>
      <w:del w:id="984" w:author="Omri" w:date="2012-07-31T10:57:00Z">
        <w:r w:rsidDel="003F30A2">
          <w:delText xml:space="preserve">Next </w:delText>
        </w:r>
        <w:r w:rsidR="00747793" w:rsidDel="003F30A2">
          <w:delText>Steps</w:delText>
        </w:r>
      </w:del>
    </w:p>
    <w:p w14:paraId="14EDDDCF" w14:textId="02EA1288" w:rsidR="00894ACE" w:rsidDel="003F30A2" w:rsidRDefault="00894ACE" w:rsidP="00894ACE">
      <w:pPr>
        <w:pStyle w:val="Heading2"/>
        <w:rPr>
          <w:del w:id="985" w:author="Omri" w:date="2012-07-31T10:57:00Z"/>
        </w:rPr>
      </w:pPr>
      <w:del w:id="986" w:author="Omri" w:date="2012-07-31T10:57:00Z">
        <w:r w:rsidDel="003F30A2">
          <w:delText>MVP</w:delText>
        </w:r>
      </w:del>
    </w:p>
    <w:p w14:paraId="0462FD42" w14:textId="1A2E593A" w:rsidR="007600C5" w:rsidDel="003F30A2" w:rsidRDefault="007600C5">
      <w:pPr>
        <w:pStyle w:val="ListParagraph"/>
        <w:rPr>
          <w:del w:id="987" w:author="Omri" w:date="2012-07-31T10:57:00Z"/>
        </w:rPr>
        <w:pPrChange w:id="988" w:author="Omri" w:date="2012-07-31T10:43:00Z">
          <w:pPr>
            <w:pStyle w:val="ListParagraph"/>
            <w:numPr>
              <w:numId w:val="13"/>
            </w:numPr>
            <w:ind w:hanging="360"/>
          </w:pPr>
        </w:pPrChange>
      </w:pPr>
      <w:del w:id="989" w:author="Omri" w:date="2012-07-31T10:57:00Z">
        <w:r w:rsidDel="003F30A2">
          <w:delText xml:space="preserve">As a novice user, I </w:delText>
        </w:r>
      </w:del>
      <w:del w:id="990" w:author="Omri" w:date="2012-07-31T10:43:00Z">
        <w:r w:rsidDel="00182229">
          <w:delText xml:space="preserve">can </w:delText>
        </w:r>
      </w:del>
      <w:del w:id="991" w:author="Omri" w:date="2012-07-31T10:57:00Z">
        <w:r w:rsidDel="003F30A2">
          <w:delText xml:space="preserve">click the Next </w:delText>
        </w:r>
        <w:r w:rsidR="00747793" w:rsidDel="003F30A2">
          <w:delText>Steps</w:delText>
        </w:r>
        <w:r w:rsidDel="003F30A2">
          <w:delText xml:space="preserve"> tab to see all my Next Actions across all my </w:delText>
        </w:r>
        <w:r w:rsidR="00747793" w:rsidDel="003F30A2">
          <w:delText>(</w:delText>
        </w:r>
        <w:r w:rsidDel="003F30A2">
          <w:delText>active</w:delText>
        </w:r>
        <w:r w:rsidR="00747793" w:rsidDel="003F30A2">
          <w:delText>)</w:delText>
        </w:r>
        <w:r w:rsidDel="003F30A2">
          <w:delText xml:space="preserve"> Activities.</w:delText>
        </w:r>
        <w:r w:rsidR="00747793" w:rsidDel="003F30A2">
          <w:delText xml:space="preserve">  The Next Steps are organized by “type” (calls, errands, schedule on calendar, …) – each on its own tab, with one “all” tab that shows them all.  The Next Steps on each tab are sorted by Due date.</w:delText>
        </w:r>
      </w:del>
    </w:p>
    <w:p w14:paraId="649A8326" w14:textId="78D89F85" w:rsidR="00747793" w:rsidDel="003F30A2" w:rsidRDefault="00747793">
      <w:pPr>
        <w:pStyle w:val="ListParagraph"/>
        <w:rPr>
          <w:del w:id="992" w:author="Omri" w:date="2012-07-31T10:57:00Z"/>
        </w:rPr>
        <w:pPrChange w:id="993" w:author="Omri" w:date="2012-07-31T10:44:00Z">
          <w:pPr>
            <w:pStyle w:val="ListParagraph"/>
            <w:numPr>
              <w:numId w:val="13"/>
            </w:numPr>
            <w:ind w:hanging="360"/>
          </w:pPr>
        </w:pPrChange>
      </w:pPr>
      <w:del w:id="994" w:author="Omri" w:date="2012-07-31T10:57:00Z">
        <w:r w:rsidDel="003F30A2">
          <w:delText xml:space="preserve">As a novice user, I </w:delText>
        </w:r>
      </w:del>
      <w:del w:id="995" w:author="Omri" w:date="2012-07-31T10:44:00Z">
        <w:r w:rsidDel="00182229">
          <w:delText xml:space="preserve">can </w:delText>
        </w:r>
      </w:del>
      <w:del w:id="996" w:author="Omri" w:date="2012-07-31T10:57:00Z">
        <w:r w:rsidDel="003F30A2">
          <w:delText xml:space="preserve">click an “action” icon next to each next step to perform that action (if available).  </w:delText>
        </w:r>
        <w:r w:rsidR="000E672F" w:rsidDel="003F30A2">
          <w:delText>Each action may take parameters, which are displayed in edit boxes when the action is pressed.  If parameters are required, an “execute” button is also supplied.  Otherwise, the action is performed without any further gestures.</w:delText>
        </w:r>
      </w:del>
    </w:p>
    <w:p w14:paraId="16A62F29" w14:textId="731403CC" w:rsidR="00747793" w:rsidDel="003F30A2" w:rsidRDefault="00747793" w:rsidP="00747793">
      <w:pPr>
        <w:pStyle w:val="ListParagraph"/>
        <w:numPr>
          <w:ilvl w:val="1"/>
          <w:numId w:val="13"/>
        </w:numPr>
        <w:rPr>
          <w:del w:id="997" w:author="Omri" w:date="2012-07-31T10:57:00Z"/>
        </w:rPr>
      </w:pPr>
      <w:del w:id="998" w:author="Omri" w:date="2012-07-31T10:57:00Z">
        <w:r w:rsidDel="003F30A2">
          <w:delText xml:space="preserve">I can click on the “schedule” (calendar) icon for a “Schedule” action to schedule an appointment on my calendar.  This will open Google Calendar in a new tab and allow me to schedule an appointment.  </w:delText>
        </w:r>
      </w:del>
    </w:p>
    <w:p w14:paraId="006BF005" w14:textId="66EEDEA4" w:rsidR="00747793" w:rsidDel="003F30A2" w:rsidRDefault="00747793" w:rsidP="00747793">
      <w:pPr>
        <w:pStyle w:val="ListParagraph"/>
        <w:numPr>
          <w:ilvl w:val="1"/>
          <w:numId w:val="13"/>
        </w:numPr>
        <w:rPr>
          <w:del w:id="999" w:author="Omri" w:date="2012-07-31T10:57:00Z"/>
        </w:rPr>
      </w:pPr>
      <w:del w:id="1000" w:author="Omri" w:date="2012-07-31T10:57:00Z">
        <w:r w:rsidDel="003F30A2">
          <w:delText>I can click on the “call” (telephone) icon to make a phone call (this is only enabled if the server detects a mobile browser-agent).  The phone number is extracted from the Contact on the Step (or Activity) if any.</w:delText>
        </w:r>
      </w:del>
    </w:p>
    <w:p w14:paraId="47E3A52A" w14:textId="56E218AD" w:rsidR="00747793" w:rsidDel="003F30A2" w:rsidRDefault="00747793" w:rsidP="00747793">
      <w:pPr>
        <w:pStyle w:val="ListParagraph"/>
        <w:numPr>
          <w:ilvl w:val="1"/>
          <w:numId w:val="13"/>
        </w:numPr>
        <w:rPr>
          <w:del w:id="1001" w:author="Omri" w:date="2012-07-31T10:57:00Z"/>
        </w:rPr>
      </w:pPr>
      <w:del w:id="1002" w:author="Omri" w:date="2012-07-31T10:57:00Z">
        <w:r w:rsidDel="003F30A2">
          <w:delText>I can click on the “search” (magnifying glass) icon to do a web search on the “intent” of the Step.</w:delText>
        </w:r>
      </w:del>
    </w:p>
    <w:p w14:paraId="034422B1" w14:textId="619DB9E7" w:rsidR="00747793" w:rsidDel="003F30A2" w:rsidRDefault="00747793" w:rsidP="00747793">
      <w:pPr>
        <w:pStyle w:val="ListParagraph"/>
        <w:numPr>
          <w:ilvl w:val="1"/>
          <w:numId w:val="13"/>
        </w:numPr>
        <w:rPr>
          <w:del w:id="1003" w:author="Omri" w:date="2012-07-31T10:57:00Z"/>
        </w:rPr>
      </w:pPr>
      <w:del w:id="1004" w:author="Omri" w:date="2012-07-31T10:57:00Z">
        <w:r w:rsidDel="003F30A2">
          <w:delText xml:space="preserve">I can click on the “geosearch” (location marker) icon to do a geo search on the “intent” of the Step, localized to my current </w:delText>
        </w:r>
        <w:r w:rsidR="000E672F" w:rsidDel="003F30A2">
          <w:delText>location (out of the Profile).</w:delText>
        </w:r>
      </w:del>
    </w:p>
    <w:p w14:paraId="67F3847D" w14:textId="3D616B4A" w:rsidR="000E672F" w:rsidDel="003F30A2" w:rsidRDefault="000E672F" w:rsidP="00747793">
      <w:pPr>
        <w:pStyle w:val="ListParagraph"/>
        <w:numPr>
          <w:ilvl w:val="1"/>
          <w:numId w:val="13"/>
        </w:numPr>
        <w:rPr>
          <w:del w:id="1005" w:author="Omri" w:date="2012-07-31T10:57:00Z"/>
        </w:rPr>
      </w:pPr>
      <w:del w:id="1006" w:author="Omri" w:date="2012-07-31T10:57:00Z">
        <w:r w:rsidDel="003F30A2">
          <w:delText>I can click on the “friends” (contact) icon to see what my friends are doing for this “intent”.  A list of friends and their values for this “intent” is displayed as hyperlinks, which when clicked allows me to view their copy of this Activity.</w:delText>
        </w:r>
      </w:del>
    </w:p>
    <w:p w14:paraId="042EA55B" w14:textId="164D7C6E" w:rsidR="000E672F" w:rsidDel="003F30A2" w:rsidRDefault="000E672F" w:rsidP="00747793">
      <w:pPr>
        <w:pStyle w:val="ListParagraph"/>
        <w:numPr>
          <w:ilvl w:val="1"/>
          <w:numId w:val="13"/>
        </w:numPr>
        <w:rPr>
          <w:del w:id="1007" w:author="Omri" w:date="2012-07-31T10:57:00Z"/>
        </w:rPr>
      </w:pPr>
      <w:del w:id="1008" w:author="Omri" w:date="2012-07-31T10:57:00Z">
        <w:r w:rsidDel="003F30A2">
          <w:delText>I can click on the “f” (facebook) icon to post a question to Facebook.  An edit box allows me to edit the text of my question (and displays a reasonable default).</w:delText>
        </w:r>
      </w:del>
    </w:p>
    <w:p w14:paraId="0C8A346E" w14:textId="1D3D1644" w:rsidR="000E672F" w:rsidDel="003F30A2" w:rsidRDefault="000E672F" w:rsidP="00747793">
      <w:pPr>
        <w:pStyle w:val="ListParagraph"/>
        <w:numPr>
          <w:ilvl w:val="1"/>
          <w:numId w:val="13"/>
        </w:numPr>
        <w:rPr>
          <w:del w:id="1009" w:author="Omri" w:date="2012-07-31T10:57:00Z"/>
        </w:rPr>
      </w:pPr>
      <w:del w:id="1010" w:author="Omri" w:date="2012-07-31T10:57:00Z">
        <w:r w:rsidDel="003F30A2">
          <w:delText>I can click on the “bootmarks” (twostep) icon and see what people around me are doing for this “intent”.  An anonymized list of TwoStep members and their values for this “intent” is displayed as hyperlinks, as for “friends”.</w:delText>
        </w:r>
      </w:del>
    </w:p>
    <w:p w14:paraId="2D0A256C" w14:textId="099BD082" w:rsidR="000E672F" w:rsidDel="003F30A2" w:rsidRDefault="000E672F" w:rsidP="000E672F">
      <w:pPr>
        <w:pStyle w:val="ListParagraph"/>
        <w:numPr>
          <w:ilvl w:val="0"/>
          <w:numId w:val="13"/>
        </w:numPr>
        <w:rPr>
          <w:del w:id="1011" w:author="Omri" w:date="2012-07-31T10:57:00Z"/>
        </w:rPr>
      </w:pPr>
      <w:del w:id="1012" w:author="Omri" w:date="2012-07-31T10:57:00Z">
        <w:r w:rsidDel="003F30A2">
          <w:delText xml:space="preserve">As a novice user, I </w:delText>
        </w:r>
      </w:del>
      <w:del w:id="1013" w:author="Omri" w:date="2012-07-31T10:54:00Z">
        <w:r w:rsidDel="003F30A2">
          <w:delText xml:space="preserve">can </w:delText>
        </w:r>
      </w:del>
      <w:del w:id="1014" w:author="Omri" w:date="2012-07-31T10:57:00Z">
        <w:r w:rsidDel="003F30A2">
          <w:delText xml:space="preserve">bring up the Next Steps list on a mobile browser, which displays a mobile-optimized list of steps, with appropriate organization by Type (call, errand, etc).  </w:delText>
        </w:r>
      </w:del>
    </w:p>
    <w:p w14:paraId="794A6251" w14:textId="6A9DFA6B" w:rsidR="000E672F" w:rsidDel="003F30A2" w:rsidRDefault="000E672F">
      <w:pPr>
        <w:pStyle w:val="ListParagraph"/>
        <w:rPr>
          <w:del w:id="1015" w:author="Omri" w:date="2012-07-31T10:55:00Z"/>
        </w:rPr>
        <w:pPrChange w:id="1016" w:author="Omri" w:date="2012-07-31T10:46:00Z">
          <w:pPr>
            <w:pStyle w:val="ListParagraph"/>
            <w:numPr>
              <w:numId w:val="13"/>
            </w:numPr>
            <w:ind w:hanging="360"/>
          </w:pPr>
        </w:pPrChange>
      </w:pPr>
      <w:del w:id="1017" w:author="Omri" w:date="2012-07-31T10:55:00Z">
        <w:r w:rsidDel="003F30A2">
          <w:delText xml:space="preserve">As a novice user, I </w:delText>
        </w:r>
      </w:del>
      <w:del w:id="1018" w:author="Omri" w:date="2012-07-31T10:45:00Z">
        <w:r w:rsidDel="00182229">
          <w:delText>can click</w:delText>
        </w:r>
      </w:del>
      <w:del w:id="1019" w:author="Omri" w:date="2012-07-31T10:55:00Z">
        <w:r w:rsidDel="003F30A2">
          <w:delText xml:space="preserve"> </w:delText>
        </w:r>
      </w:del>
      <w:del w:id="1020" w:author="Omri" w:date="2012-07-31T10:46:00Z">
        <w:r w:rsidDel="00182229">
          <w:delText xml:space="preserve">on a </w:delText>
        </w:r>
      </w:del>
      <w:del w:id="1021" w:author="Omri" w:date="2012-07-31T10:55:00Z">
        <w:r w:rsidDel="003F30A2">
          <w:delText xml:space="preserve">Step and be </w:delText>
        </w:r>
      </w:del>
      <w:del w:id="1022" w:author="Omri" w:date="2012-07-31T10:47:00Z">
        <w:r w:rsidDel="00182229">
          <w:delText xml:space="preserve">presented with a list of Actions for the step, including </w:delText>
        </w:r>
      </w:del>
      <w:del w:id="1023" w:author="Omri" w:date="2012-07-31T10:55:00Z">
        <w:r w:rsidDel="003F30A2">
          <w:delText>“Complete”, “Defer”, and “Skip”.</w:delText>
        </w:r>
      </w:del>
    </w:p>
    <w:p w14:paraId="35AAC592" w14:textId="3080D470" w:rsidR="00E00464" w:rsidDel="003F30A2" w:rsidRDefault="00E00464">
      <w:pPr>
        <w:pStyle w:val="ListParagraph"/>
        <w:rPr>
          <w:del w:id="1024" w:author="Omri" w:date="2012-07-31T10:57:00Z"/>
        </w:rPr>
        <w:pPrChange w:id="1025" w:author="Omri" w:date="2012-07-31T10:48:00Z">
          <w:pPr>
            <w:pStyle w:val="ListParagraph"/>
            <w:numPr>
              <w:numId w:val="13"/>
            </w:numPr>
            <w:ind w:hanging="360"/>
          </w:pPr>
        </w:pPrChange>
      </w:pPr>
      <w:del w:id="1026" w:author="Omri" w:date="2012-07-31T10:57:00Z">
        <w:r w:rsidDel="003F30A2">
          <w:delText xml:space="preserve">As a novice user, I </w:delText>
        </w:r>
      </w:del>
      <w:del w:id="1027" w:author="Omri" w:date="2012-07-31T10:47:00Z">
        <w:r w:rsidDel="00182229">
          <w:delText xml:space="preserve">can </w:delText>
        </w:r>
      </w:del>
      <w:del w:id="1028" w:author="Omri" w:date="2012-07-31T10:57:00Z">
        <w:r w:rsidDel="003F30A2">
          <w:delText>click on a Step and be presented with a smart action when appropriate.  For example, for a Call step, I will be able to tap a Phone icon to make a phone call.</w:delText>
        </w:r>
      </w:del>
    </w:p>
    <w:p w14:paraId="736A4D86" w14:textId="192DECE9" w:rsidR="000E672F" w:rsidDel="003F30A2" w:rsidRDefault="000E672F" w:rsidP="000E672F">
      <w:pPr>
        <w:pStyle w:val="ListParagraph"/>
        <w:numPr>
          <w:ilvl w:val="0"/>
          <w:numId w:val="13"/>
        </w:numPr>
        <w:rPr>
          <w:del w:id="1029" w:author="Omri" w:date="2012-07-31T10:57:00Z"/>
        </w:rPr>
      </w:pPr>
      <w:del w:id="1030" w:author="Omri" w:date="2012-07-31T10:57:00Z">
        <w:r w:rsidDel="003F30A2">
          <w:delText xml:space="preserve">As a novice user, I </w:delText>
        </w:r>
      </w:del>
      <w:del w:id="1031" w:author="Omri" w:date="2012-07-31T10:54:00Z">
        <w:r w:rsidDel="003F30A2">
          <w:delText xml:space="preserve">can </w:delText>
        </w:r>
      </w:del>
      <w:del w:id="1032" w:author="Omri" w:date="2012-07-31T10:57:00Z">
        <w:r w:rsidDel="003F30A2">
          <w:delText>navigate from the Step to the Activity on a mobile browser, and view the information associated with the Activity.  Appropriate icons are displayed for Call, Map, Text, Email, and Browse on the information that supports these actions.</w:delText>
        </w:r>
      </w:del>
    </w:p>
    <w:p w14:paraId="502D0590" w14:textId="5063832B" w:rsidR="00894ACE" w:rsidDel="003F30A2" w:rsidRDefault="00894ACE" w:rsidP="00894ACE">
      <w:pPr>
        <w:pStyle w:val="Heading2"/>
        <w:rPr>
          <w:del w:id="1033" w:author="Omri" w:date="2012-07-31T10:57:00Z"/>
        </w:rPr>
      </w:pPr>
      <w:del w:id="1034" w:author="Omri" w:date="2012-07-31T10:57:00Z">
        <w:r w:rsidDel="003F30A2">
          <w:delText>Non-MVP</w:delText>
        </w:r>
      </w:del>
    </w:p>
    <w:p w14:paraId="6A3B5720" w14:textId="7E51325F" w:rsidR="00E13CE5" w:rsidDel="003F30A2" w:rsidRDefault="00747793" w:rsidP="00D33603">
      <w:pPr>
        <w:pStyle w:val="ListParagraph"/>
        <w:numPr>
          <w:ilvl w:val="0"/>
          <w:numId w:val="13"/>
        </w:numPr>
        <w:rPr>
          <w:del w:id="1035" w:author="Omri" w:date="2012-07-31T10:57:00Z"/>
        </w:rPr>
      </w:pPr>
      <w:del w:id="1036" w:author="Omri" w:date="2012-07-31T10:57:00Z">
        <w:r w:rsidDel="003F30A2">
          <w:delText xml:space="preserve">As an intermediate user, I </w:delText>
        </w:r>
      </w:del>
      <w:del w:id="1037" w:author="Omri" w:date="2012-07-31T10:54:00Z">
        <w:r w:rsidDel="003F30A2">
          <w:delText xml:space="preserve">can </w:delText>
        </w:r>
      </w:del>
      <w:del w:id="1038" w:author="Omri" w:date="2012-07-31T10:57:00Z">
        <w:r w:rsidDel="003F30A2">
          <w:delText>sort my Next Steps in each section by priority or date.</w:delText>
        </w:r>
      </w:del>
    </w:p>
    <w:p w14:paraId="018A6376" w14:textId="77777777" w:rsidR="00D33603" w:rsidRDefault="00D33603" w:rsidP="00D33603">
      <w:pPr>
        <w:pStyle w:val="Heading1"/>
      </w:pPr>
      <w:r>
        <w:t xml:space="preserve">Contacts </w:t>
      </w:r>
    </w:p>
    <w:p w14:paraId="35164A82" w14:textId="77777777" w:rsidR="00D33603" w:rsidRDefault="00D33603" w:rsidP="00D33603">
      <w:pPr>
        <w:pStyle w:val="Heading2"/>
      </w:pPr>
      <w:r>
        <w:t>Non-MVP</w:t>
      </w:r>
    </w:p>
    <w:p w14:paraId="704D3492" w14:textId="77777777" w:rsidR="00182229" w:rsidRPr="00D879FA" w:rsidRDefault="00D33603" w:rsidP="00D33603">
      <w:pPr>
        <w:pStyle w:val="ListParagraph"/>
        <w:numPr>
          <w:ilvl w:val="0"/>
          <w:numId w:val="11"/>
        </w:numPr>
        <w:rPr>
          <w:ins w:id="1039" w:author="Omri" w:date="2012-07-31T10:49:00Z"/>
          <w:b/>
          <w:rPrChange w:id="1040" w:author="Omri" w:date="2012-07-31T11:34:00Z">
            <w:rPr>
              <w:ins w:id="1041" w:author="Omri" w:date="2012-07-31T10:49:00Z"/>
            </w:rPr>
          </w:rPrChange>
        </w:rPr>
      </w:pPr>
      <w:r w:rsidRPr="00D879FA">
        <w:rPr>
          <w:b/>
          <w:rPrChange w:id="1042" w:author="Omri" w:date="2012-07-31T11:34:00Z">
            <w:rPr/>
          </w:rPrChange>
        </w:rPr>
        <w:t xml:space="preserve">As an advanced user, I </w:t>
      </w:r>
      <w:ins w:id="1043" w:author="Omri" w:date="2012-07-31T10:49:00Z">
        <w:r w:rsidR="00182229" w:rsidRPr="00D879FA">
          <w:rPr>
            <w:b/>
            <w:rPrChange w:id="1044" w:author="Omri" w:date="2012-07-31T11:34:00Z">
              <w:rPr/>
            </w:rPrChange>
          </w:rPr>
          <w:t>want to view my list of contacts.</w:t>
        </w:r>
      </w:ins>
    </w:p>
    <w:p w14:paraId="33353040" w14:textId="1E858F10" w:rsidR="00D33603" w:rsidRDefault="00182229">
      <w:pPr>
        <w:pStyle w:val="ListParagraph"/>
        <w:pPrChange w:id="1045" w:author="Omri" w:date="2012-07-31T10:49:00Z">
          <w:pPr>
            <w:pStyle w:val="ListParagraph"/>
            <w:numPr>
              <w:numId w:val="11"/>
            </w:numPr>
            <w:ind w:hanging="360"/>
          </w:pPr>
        </w:pPrChange>
      </w:pPr>
      <w:ins w:id="1046" w:author="Omri" w:date="2012-07-31T10:49:00Z">
        <w:r w:rsidRPr="007C6653">
          <w:rPr>
            <w:i/>
          </w:rPr>
          <w:t>Implementation Notes:</w:t>
        </w:r>
        <w:r>
          <w:rPr>
            <w:i/>
          </w:rPr>
          <w:t xml:space="preserve"> </w:t>
        </w:r>
        <w:r>
          <w:t xml:space="preserve">I do this by </w:t>
        </w:r>
      </w:ins>
      <w:del w:id="1047" w:author="Omri" w:date="2012-07-31T10:49:00Z">
        <w:r w:rsidR="00D33603" w:rsidDel="00182229">
          <w:delText xml:space="preserve">can </w:delText>
        </w:r>
      </w:del>
      <w:r w:rsidR="00D33603">
        <w:t>click</w:t>
      </w:r>
      <w:ins w:id="1048" w:author="Omri" w:date="2012-07-31T10:49:00Z">
        <w:r>
          <w:t>ing</w:t>
        </w:r>
      </w:ins>
      <w:r w:rsidR="00D33603">
        <w:t xml:space="preserve"> the Contacts tab and scroll</w:t>
      </w:r>
      <w:ins w:id="1049" w:author="Omri" w:date="2012-07-31T10:49:00Z">
        <w:r>
          <w:t>ing</w:t>
        </w:r>
      </w:ins>
      <w:r w:rsidR="00D33603">
        <w:t xml:space="preserve"> through an alphabetized list of contacts.</w:t>
      </w:r>
    </w:p>
    <w:p w14:paraId="3274F0D4" w14:textId="77777777" w:rsidR="00182229" w:rsidRPr="00D879FA" w:rsidRDefault="00D33603" w:rsidP="00D33603">
      <w:pPr>
        <w:pStyle w:val="ListParagraph"/>
        <w:numPr>
          <w:ilvl w:val="0"/>
          <w:numId w:val="11"/>
        </w:numPr>
        <w:rPr>
          <w:ins w:id="1050" w:author="Omri" w:date="2012-07-31T10:49:00Z"/>
          <w:b/>
          <w:rPrChange w:id="1051" w:author="Omri" w:date="2012-07-31T11:34:00Z">
            <w:rPr>
              <w:ins w:id="1052" w:author="Omri" w:date="2012-07-31T10:49:00Z"/>
            </w:rPr>
          </w:rPrChange>
        </w:rPr>
      </w:pPr>
      <w:r w:rsidRPr="00D879FA">
        <w:rPr>
          <w:b/>
          <w:rPrChange w:id="1053" w:author="Omri" w:date="2012-07-31T11:34:00Z">
            <w:rPr/>
          </w:rPrChange>
        </w:rPr>
        <w:t xml:space="preserve">As an advanced user, I </w:t>
      </w:r>
      <w:del w:id="1054" w:author="Omri" w:date="2012-07-31T10:49:00Z">
        <w:r w:rsidRPr="00D879FA" w:rsidDel="00182229">
          <w:rPr>
            <w:b/>
            <w:rPrChange w:id="1055" w:author="Omri" w:date="2012-07-31T11:34:00Z">
              <w:rPr/>
            </w:rPrChange>
          </w:rPr>
          <w:delText xml:space="preserve">can </w:delText>
        </w:r>
      </w:del>
      <w:ins w:id="1056" w:author="Omri" w:date="2012-07-31T10:49:00Z">
        <w:r w:rsidR="00182229" w:rsidRPr="00D879FA">
          <w:rPr>
            <w:b/>
            <w:rPrChange w:id="1057" w:author="Omri" w:date="2012-07-31T11:34:00Z">
              <w:rPr/>
            </w:rPrChange>
          </w:rPr>
          <w:t>want to edit a contact.</w:t>
        </w:r>
      </w:ins>
    </w:p>
    <w:p w14:paraId="1A88D01F" w14:textId="190D5330" w:rsidR="00D33603" w:rsidRPr="007817D8" w:rsidRDefault="00182229">
      <w:pPr>
        <w:pStyle w:val="ListParagraph"/>
        <w:pPrChange w:id="1058" w:author="Omri" w:date="2012-07-31T10:50:00Z">
          <w:pPr>
            <w:pStyle w:val="ListParagraph"/>
            <w:numPr>
              <w:numId w:val="11"/>
            </w:numPr>
            <w:ind w:hanging="360"/>
          </w:pPr>
        </w:pPrChange>
      </w:pPr>
      <w:ins w:id="1059" w:author="Omri" w:date="2012-07-31T10:50:00Z">
        <w:r w:rsidRPr="007C6653">
          <w:rPr>
            <w:i/>
          </w:rPr>
          <w:t>Implementation Notes:</w:t>
        </w:r>
        <w:r>
          <w:rPr>
            <w:i/>
          </w:rPr>
          <w:t xml:space="preserve"> </w:t>
        </w:r>
        <w:r>
          <w:t xml:space="preserve">I do this by </w:t>
        </w:r>
      </w:ins>
      <w:r w:rsidR="00D33603">
        <w:t>click</w:t>
      </w:r>
      <w:ins w:id="1060" w:author="Omri" w:date="2012-07-31T10:50:00Z">
        <w:r>
          <w:t>ing</w:t>
        </w:r>
      </w:ins>
      <w:r w:rsidR="00D33603">
        <w:t xml:space="preserve"> on any of the Contacts, which will open the Contact Editor and allow me to add or edit any information.</w:t>
      </w:r>
    </w:p>
    <w:p w14:paraId="0DA4EE53" w14:textId="77777777" w:rsidR="00D33603" w:rsidRDefault="00D33603" w:rsidP="00D33603">
      <w:pPr>
        <w:pStyle w:val="Heading1"/>
      </w:pPr>
      <w:r>
        <w:t>Locations</w:t>
      </w:r>
    </w:p>
    <w:p w14:paraId="0B5792B3" w14:textId="77777777" w:rsidR="00D33603" w:rsidRDefault="00D33603" w:rsidP="00D33603">
      <w:pPr>
        <w:pStyle w:val="Heading2"/>
      </w:pPr>
      <w:r>
        <w:t>Non-MVP</w:t>
      </w:r>
    </w:p>
    <w:p w14:paraId="76EE2210" w14:textId="77777777" w:rsidR="00182229" w:rsidRPr="00730BC0" w:rsidRDefault="00D33603" w:rsidP="00D33603">
      <w:pPr>
        <w:pStyle w:val="ListParagraph"/>
        <w:numPr>
          <w:ilvl w:val="0"/>
          <w:numId w:val="12"/>
        </w:numPr>
        <w:rPr>
          <w:ins w:id="1061" w:author="Omri" w:date="2012-07-31T10:50:00Z"/>
          <w:b/>
          <w:rPrChange w:id="1062" w:author="Omri" w:date="2012-07-31T11:34:00Z">
            <w:rPr>
              <w:ins w:id="1063" w:author="Omri" w:date="2012-07-31T10:50:00Z"/>
            </w:rPr>
          </w:rPrChange>
        </w:rPr>
      </w:pPr>
      <w:r w:rsidRPr="00730BC0">
        <w:rPr>
          <w:b/>
          <w:rPrChange w:id="1064" w:author="Omri" w:date="2012-07-31T11:34:00Z">
            <w:rPr/>
          </w:rPrChange>
        </w:rPr>
        <w:t xml:space="preserve">As an advanced user, I </w:t>
      </w:r>
      <w:del w:id="1065" w:author="Omri" w:date="2012-07-31T10:50:00Z">
        <w:r w:rsidRPr="00730BC0" w:rsidDel="00182229">
          <w:rPr>
            <w:b/>
            <w:rPrChange w:id="1066" w:author="Omri" w:date="2012-07-31T11:34:00Z">
              <w:rPr/>
            </w:rPrChange>
          </w:rPr>
          <w:delText xml:space="preserve">can </w:delText>
        </w:r>
      </w:del>
      <w:ins w:id="1067" w:author="Omri" w:date="2012-07-31T10:50:00Z">
        <w:r w:rsidR="00182229" w:rsidRPr="00730BC0">
          <w:rPr>
            <w:b/>
            <w:rPrChange w:id="1068" w:author="Omri" w:date="2012-07-31T11:34:00Z">
              <w:rPr/>
            </w:rPrChange>
          </w:rPr>
          <w:t>want to view my list of locations.</w:t>
        </w:r>
      </w:ins>
    </w:p>
    <w:p w14:paraId="39A3A320" w14:textId="10037529" w:rsidR="00D33603" w:rsidRDefault="00182229">
      <w:pPr>
        <w:pStyle w:val="ListParagraph"/>
        <w:pPrChange w:id="1069" w:author="Omri" w:date="2012-07-31T10:50:00Z">
          <w:pPr>
            <w:pStyle w:val="ListParagraph"/>
            <w:numPr>
              <w:numId w:val="12"/>
            </w:numPr>
            <w:ind w:hanging="360"/>
          </w:pPr>
        </w:pPrChange>
      </w:pPr>
      <w:ins w:id="1070" w:author="Omri" w:date="2012-07-31T10:50:00Z">
        <w:r w:rsidRPr="007C6653">
          <w:rPr>
            <w:i/>
          </w:rPr>
          <w:t>Implementation Notes:</w:t>
        </w:r>
        <w:r>
          <w:rPr>
            <w:i/>
          </w:rPr>
          <w:t xml:space="preserve"> </w:t>
        </w:r>
        <w:r>
          <w:t xml:space="preserve">I do this by </w:t>
        </w:r>
      </w:ins>
      <w:r w:rsidR="00D33603">
        <w:t>click</w:t>
      </w:r>
      <w:ins w:id="1071" w:author="Omri" w:date="2012-07-31T10:50:00Z">
        <w:r>
          <w:t>ing</w:t>
        </w:r>
      </w:ins>
      <w:r w:rsidR="00D33603">
        <w:t xml:space="preserve"> the Locations tab and scroll</w:t>
      </w:r>
      <w:ins w:id="1072" w:author="Omri" w:date="2012-07-31T10:50:00Z">
        <w:r>
          <w:t>ing</w:t>
        </w:r>
      </w:ins>
      <w:r w:rsidR="00D33603">
        <w:t xml:space="preserve"> through an alphabetized list of contacts.</w:t>
      </w:r>
    </w:p>
    <w:p w14:paraId="6F26C8E9" w14:textId="77777777" w:rsidR="00182229" w:rsidRPr="00730BC0" w:rsidRDefault="00D33603" w:rsidP="00D33603">
      <w:pPr>
        <w:pStyle w:val="ListParagraph"/>
        <w:numPr>
          <w:ilvl w:val="0"/>
          <w:numId w:val="12"/>
        </w:numPr>
        <w:rPr>
          <w:ins w:id="1073" w:author="Omri" w:date="2012-07-31T10:50:00Z"/>
          <w:b/>
          <w:rPrChange w:id="1074" w:author="Omri" w:date="2012-07-31T11:34:00Z">
            <w:rPr>
              <w:ins w:id="1075" w:author="Omri" w:date="2012-07-31T10:50:00Z"/>
            </w:rPr>
          </w:rPrChange>
        </w:rPr>
      </w:pPr>
      <w:r w:rsidRPr="00730BC0">
        <w:rPr>
          <w:b/>
          <w:rPrChange w:id="1076" w:author="Omri" w:date="2012-07-31T11:34:00Z">
            <w:rPr/>
          </w:rPrChange>
        </w:rPr>
        <w:t xml:space="preserve">As an advanced user, I </w:t>
      </w:r>
      <w:del w:id="1077" w:author="Omri" w:date="2012-07-31T10:50:00Z">
        <w:r w:rsidRPr="00730BC0" w:rsidDel="00182229">
          <w:rPr>
            <w:b/>
            <w:rPrChange w:id="1078" w:author="Omri" w:date="2012-07-31T11:34:00Z">
              <w:rPr/>
            </w:rPrChange>
          </w:rPr>
          <w:delText xml:space="preserve">can </w:delText>
        </w:r>
      </w:del>
      <w:ins w:id="1079" w:author="Omri" w:date="2012-07-31T10:50:00Z">
        <w:r w:rsidR="00182229" w:rsidRPr="00730BC0">
          <w:rPr>
            <w:b/>
            <w:rPrChange w:id="1080" w:author="Omri" w:date="2012-07-31T11:34:00Z">
              <w:rPr/>
            </w:rPrChange>
          </w:rPr>
          <w:t>want to edit a location.</w:t>
        </w:r>
      </w:ins>
    </w:p>
    <w:p w14:paraId="55B5C666" w14:textId="4DEB44F4" w:rsidR="00D33603" w:rsidRPr="007817D8" w:rsidRDefault="00182229">
      <w:pPr>
        <w:pStyle w:val="ListParagraph"/>
        <w:pPrChange w:id="1081" w:author="Omri" w:date="2012-07-31T10:50:00Z">
          <w:pPr>
            <w:pStyle w:val="ListParagraph"/>
            <w:numPr>
              <w:numId w:val="12"/>
            </w:numPr>
            <w:ind w:hanging="360"/>
          </w:pPr>
        </w:pPrChange>
      </w:pPr>
      <w:ins w:id="1082" w:author="Omri" w:date="2012-07-31T10:50:00Z">
        <w:r w:rsidRPr="007C6653">
          <w:rPr>
            <w:i/>
          </w:rPr>
          <w:t>Implementation Notes:</w:t>
        </w:r>
        <w:r>
          <w:rPr>
            <w:i/>
          </w:rPr>
          <w:t xml:space="preserve"> </w:t>
        </w:r>
        <w:r>
          <w:t xml:space="preserve">I do this by </w:t>
        </w:r>
      </w:ins>
      <w:r w:rsidR="00D33603">
        <w:t>click</w:t>
      </w:r>
      <w:ins w:id="1083" w:author="Omri" w:date="2012-07-31T10:50:00Z">
        <w:r>
          <w:t>ing</w:t>
        </w:r>
      </w:ins>
      <w:r w:rsidR="00D33603">
        <w:t xml:space="preserve"> on any of the Locations, which will open the Location Editor and allow me to add or edit any information.</w:t>
      </w:r>
    </w:p>
    <w:p w14:paraId="39890907" w14:textId="77777777" w:rsidR="00E13CE5" w:rsidRDefault="00E13CE5" w:rsidP="00E13CE5">
      <w:pPr>
        <w:pStyle w:val="Heading1"/>
      </w:pPr>
      <w:r>
        <w:lastRenderedPageBreak/>
        <w:t>Friends</w:t>
      </w:r>
    </w:p>
    <w:p w14:paraId="592C2071" w14:textId="77777777" w:rsidR="00E13CE5" w:rsidRDefault="00E13CE5" w:rsidP="00E13CE5">
      <w:pPr>
        <w:pStyle w:val="Heading2"/>
      </w:pPr>
      <w:r>
        <w:t>MVP</w:t>
      </w:r>
    </w:p>
    <w:p w14:paraId="76892CFA" w14:textId="77777777" w:rsidR="00182229" w:rsidRPr="00730BC0" w:rsidRDefault="00E13CE5" w:rsidP="00E13CE5">
      <w:pPr>
        <w:pStyle w:val="ListParagraph"/>
        <w:numPr>
          <w:ilvl w:val="0"/>
          <w:numId w:val="16"/>
        </w:numPr>
        <w:rPr>
          <w:ins w:id="1084" w:author="Omri" w:date="2012-07-31T10:51:00Z"/>
          <w:b/>
          <w:rPrChange w:id="1085" w:author="Omri" w:date="2012-07-31T11:34:00Z">
            <w:rPr>
              <w:ins w:id="1086" w:author="Omri" w:date="2012-07-31T10:51:00Z"/>
            </w:rPr>
          </w:rPrChange>
        </w:rPr>
      </w:pPr>
      <w:r w:rsidRPr="00730BC0">
        <w:rPr>
          <w:b/>
          <w:rPrChange w:id="1087" w:author="Omri" w:date="2012-07-31T11:34:00Z">
            <w:rPr/>
          </w:rPrChange>
        </w:rPr>
        <w:t xml:space="preserve">As a novice user, I </w:t>
      </w:r>
      <w:del w:id="1088" w:author="Omri" w:date="2012-07-31T10:50:00Z">
        <w:r w:rsidRPr="00730BC0" w:rsidDel="00182229">
          <w:rPr>
            <w:b/>
            <w:rPrChange w:id="1089" w:author="Omri" w:date="2012-07-31T11:34:00Z">
              <w:rPr/>
            </w:rPrChange>
          </w:rPr>
          <w:delText xml:space="preserve">can </w:delText>
        </w:r>
      </w:del>
      <w:ins w:id="1090" w:author="Omri" w:date="2012-07-31T10:50:00Z">
        <w:r w:rsidR="00182229" w:rsidRPr="00730BC0">
          <w:rPr>
            <w:b/>
            <w:rPrChange w:id="1091" w:author="Omri" w:date="2012-07-31T11:34:00Z">
              <w:rPr/>
            </w:rPrChange>
          </w:rPr>
          <w:t>want to view my friends and who I</w:t>
        </w:r>
      </w:ins>
      <w:ins w:id="1092" w:author="Omri" w:date="2012-07-31T10:51:00Z">
        <w:r w:rsidR="00182229" w:rsidRPr="00730BC0">
          <w:rPr>
            <w:b/>
            <w:rPrChange w:id="1093" w:author="Omri" w:date="2012-07-31T11:34:00Z">
              <w:rPr/>
            </w:rPrChange>
          </w:rPr>
          <w:t>’m sharing information with.</w:t>
        </w:r>
      </w:ins>
    </w:p>
    <w:p w14:paraId="0CE57329" w14:textId="6462F44C" w:rsidR="00E13CE5" w:rsidRDefault="00182229">
      <w:pPr>
        <w:pStyle w:val="ListParagraph"/>
        <w:pPrChange w:id="1094" w:author="Omri" w:date="2012-07-31T10:51:00Z">
          <w:pPr>
            <w:pStyle w:val="ListParagraph"/>
            <w:numPr>
              <w:numId w:val="16"/>
            </w:numPr>
            <w:ind w:hanging="360"/>
          </w:pPr>
        </w:pPrChange>
      </w:pPr>
      <w:ins w:id="1095" w:author="Omri" w:date="2012-07-31T10:51:00Z">
        <w:r w:rsidRPr="007C6653">
          <w:rPr>
            <w:i/>
          </w:rPr>
          <w:t>Implementation Notes:</w:t>
        </w:r>
        <w:r>
          <w:rPr>
            <w:i/>
          </w:rPr>
          <w:t xml:space="preserve"> </w:t>
        </w:r>
        <w:r>
          <w:t>I do this by</w:t>
        </w:r>
      </w:ins>
      <w:ins w:id="1096" w:author="Omri" w:date="2012-07-31T10:50:00Z">
        <w:r>
          <w:t xml:space="preserve"> </w:t>
        </w:r>
      </w:ins>
      <w:r w:rsidR="00E13CE5">
        <w:t>click</w:t>
      </w:r>
      <w:ins w:id="1097" w:author="Omri" w:date="2012-07-31T10:51:00Z">
        <w:r>
          <w:t>ing</w:t>
        </w:r>
      </w:ins>
      <w:r w:rsidR="00E13CE5">
        <w:t xml:space="preserve"> on the Friends tab to see my list of </w:t>
      </w:r>
      <w:r w:rsidR="00EC672F">
        <w:t xml:space="preserve">Facebook </w:t>
      </w:r>
      <w:r w:rsidR="00E13CE5">
        <w:t xml:space="preserve">friends that use </w:t>
      </w:r>
      <w:proofErr w:type="spellStart"/>
      <w:r w:rsidR="00E13CE5">
        <w:t>TwoStep</w:t>
      </w:r>
      <w:proofErr w:type="spellEnd"/>
      <w:r w:rsidR="00E13CE5">
        <w:t>.</w:t>
      </w:r>
      <w:r w:rsidR="00EC672F">
        <w:t xml:space="preserve">   A checkbox is displayed next to each friend that I’ve authorized as a </w:t>
      </w:r>
      <w:proofErr w:type="spellStart"/>
      <w:r w:rsidR="00EC672F">
        <w:t>TwoStep</w:t>
      </w:r>
      <w:proofErr w:type="spellEnd"/>
      <w:r w:rsidR="00EC672F">
        <w:t xml:space="preserve"> friend.</w:t>
      </w:r>
    </w:p>
    <w:p w14:paraId="4342EBCA" w14:textId="77777777" w:rsidR="00182229" w:rsidRPr="00730BC0" w:rsidRDefault="00EC672F" w:rsidP="00E13CE5">
      <w:pPr>
        <w:pStyle w:val="ListParagraph"/>
        <w:numPr>
          <w:ilvl w:val="0"/>
          <w:numId w:val="16"/>
        </w:numPr>
        <w:rPr>
          <w:ins w:id="1098" w:author="Omri" w:date="2012-07-31T10:51:00Z"/>
          <w:b/>
          <w:rPrChange w:id="1099" w:author="Omri" w:date="2012-07-31T11:34:00Z">
            <w:rPr>
              <w:ins w:id="1100" w:author="Omri" w:date="2012-07-31T10:51:00Z"/>
            </w:rPr>
          </w:rPrChange>
        </w:rPr>
      </w:pPr>
      <w:r w:rsidRPr="00730BC0">
        <w:rPr>
          <w:b/>
          <w:rPrChange w:id="1101" w:author="Omri" w:date="2012-07-31T11:34:00Z">
            <w:rPr/>
          </w:rPrChange>
        </w:rPr>
        <w:t xml:space="preserve">As a novice user, I </w:t>
      </w:r>
      <w:ins w:id="1102" w:author="Omri" w:date="2012-07-31T10:51:00Z">
        <w:r w:rsidR="00182229" w:rsidRPr="00730BC0">
          <w:rPr>
            <w:b/>
            <w:rPrChange w:id="1103" w:author="Omri" w:date="2012-07-31T11:34:00Z">
              <w:rPr/>
            </w:rPrChange>
          </w:rPr>
          <w:t>want to turn sharing on or off for a friend.</w:t>
        </w:r>
      </w:ins>
    </w:p>
    <w:p w14:paraId="597F92C8" w14:textId="6389B6E7" w:rsidR="00EC672F" w:rsidRDefault="00182229">
      <w:pPr>
        <w:pStyle w:val="ListParagraph"/>
        <w:pPrChange w:id="1104" w:author="Omri" w:date="2012-07-31T10:51:00Z">
          <w:pPr>
            <w:pStyle w:val="ListParagraph"/>
            <w:numPr>
              <w:numId w:val="16"/>
            </w:numPr>
            <w:ind w:hanging="360"/>
          </w:pPr>
        </w:pPrChange>
      </w:pPr>
      <w:ins w:id="1105" w:author="Omri" w:date="2012-07-31T10:51:00Z">
        <w:r w:rsidRPr="007C6653">
          <w:rPr>
            <w:i/>
          </w:rPr>
          <w:t>Implementation Notes:</w:t>
        </w:r>
        <w:r>
          <w:rPr>
            <w:i/>
          </w:rPr>
          <w:t xml:space="preserve"> </w:t>
        </w:r>
        <w:r>
          <w:t xml:space="preserve">I do this by </w:t>
        </w:r>
      </w:ins>
      <w:del w:id="1106" w:author="Omri" w:date="2012-07-31T10:51:00Z">
        <w:r w:rsidR="00EC672F" w:rsidDel="00182229">
          <w:delText xml:space="preserve">can </w:delText>
        </w:r>
      </w:del>
      <w:r w:rsidR="00EC672F">
        <w:t>click</w:t>
      </w:r>
      <w:ins w:id="1107" w:author="Omri" w:date="2012-07-31T10:51:00Z">
        <w:r>
          <w:t>ing</w:t>
        </w:r>
      </w:ins>
      <w:r w:rsidR="00EC672F">
        <w:t xml:space="preserve"> on a</w:t>
      </w:r>
      <w:r w:rsidR="003B2AB5">
        <w:t xml:space="preserve"> checkbox next to a friend to share </w:t>
      </w:r>
      <w:r w:rsidR="00EC672F">
        <w:t>information with them</w:t>
      </w:r>
      <w:r w:rsidR="003B2AB5">
        <w:t xml:space="preserve"> (or to turn off sharing)</w:t>
      </w:r>
      <w:r w:rsidR="00EC672F">
        <w:t>.</w:t>
      </w:r>
    </w:p>
    <w:p w14:paraId="2044DC12" w14:textId="77777777" w:rsidR="00182229" w:rsidRPr="00730BC0" w:rsidRDefault="003B2AB5" w:rsidP="00E13CE5">
      <w:pPr>
        <w:pStyle w:val="ListParagraph"/>
        <w:numPr>
          <w:ilvl w:val="0"/>
          <w:numId w:val="16"/>
        </w:numPr>
        <w:rPr>
          <w:ins w:id="1108" w:author="Omri" w:date="2012-07-31T10:52:00Z"/>
          <w:b/>
          <w:rPrChange w:id="1109" w:author="Omri" w:date="2012-07-31T11:34:00Z">
            <w:rPr>
              <w:ins w:id="1110" w:author="Omri" w:date="2012-07-31T10:52:00Z"/>
            </w:rPr>
          </w:rPrChange>
        </w:rPr>
      </w:pPr>
      <w:r w:rsidRPr="00730BC0">
        <w:rPr>
          <w:b/>
          <w:rPrChange w:id="1111" w:author="Omri" w:date="2012-07-31T11:34:00Z">
            <w:rPr/>
          </w:rPrChange>
        </w:rPr>
        <w:t xml:space="preserve">As an intermediate </w:t>
      </w:r>
      <w:r w:rsidR="00EC672F" w:rsidRPr="00730BC0">
        <w:rPr>
          <w:b/>
          <w:rPrChange w:id="1112" w:author="Omri" w:date="2012-07-31T11:34:00Z">
            <w:rPr/>
          </w:rPrChange>
        </w:rPr>
        <w:t xml:space="preserve">user, I </w:t>
      </w:r>
      <w:del w:id="1113" w:author="Omri" w:date="2012-07-31T10:52:00Z">
        <w:r w:rsidR="00EC672F" w:rsidRPr="00730BC0" w:rsidDel="00182229">
          <w:rPr>
            <w:b/>
            <w:rPrChange w:id="1114" w:author="Omri" w:date="2012-07-31T11:34:00Z">
              <w:rPr/>
            </w:rPrChange>
          </w:rPr>
          <w:delText xml:space="preserve">can </w:delText>
        </w:r>
      </w:del>
      <w:ins w:id="1115" w:author="Omri" w:date="2012-07-31T10:52:00Z">
        <w:r w:rsidR="00182229" w:rsidRPr="00730BC0">
          <w:rPr>
            <w:b/>
            <w:rPrChange w:id="1116" w:author="Omri" w:date="2012-07-31T11:34:00Z">
              <w:rPr/>
            </w:rPrChange>
          </w:rPr>
          <w:t>want to view friends who have shared information with me and be able to reciprocate.</w:t>
        </w:r>
      </w:ins>
    </w:p>
    <w:p w14:paraId="0E2EE6EA" w14:textId="5F5EE280" w:rsidR="00EC672F" w:rsidRDefault="00182229">
      <w:pPr>
        <w:pStyle w:val="ListParagraph"/>
        <w:pPrChange w:id="1117" w:author="Omri" w:date="2012-07-31T10:52:00Z">
          <w:pPr>
            <w:pStyle w:val="ListParagraph"/>
            <w:numPr>
              <w:numId w:val="16"/>
            </w:numPr>
            <w:ind w:hanging="360"/>
          </w:pPr>
        </w:pPrChange>
      </w:pPr>
      <w:ins w:id="1118" w:author="Omri" w:date="2012-07-31T10:52:00Z">
        <w:r w:rsidRPr="007C6653">
          <w:rPr>
            <w:i/>
          </w:rPr>
          <w:t>Implementation Notes:</w:t>
        </w:r>
        <w:r>
          <w:rPr>
            <w:i/>
          </w:rPr>
          <w:t xml:space="preserve"> </w:t>
        </w:r>
        <w:r>
          <w:t xml:space="preserve">I do this by </w:t>
        </w:r>
      </w:ins>
      <w:r w:rsidR="00EC672F">
        <w:t>click</w:t>
      </w:r>
      <w:ins w:id="1119" w:author="Omri" w:date="2012-07-31T10:52:00Z">
        <w:r>
          <w:t>ing</w:t>
        </w:r>
      </w:ins>
      <w:r w:rsidR="00EC672F">
        <w:t xml:space="preserve"> on the “</w:t>
      </w:r>
      <w:r w:rsidR="00A30E59">
        <w:t>Added me</w:t>
      </w:r>
      <w:r w:rsidR="00EC672F">
        <w:t xml:space="preserve">” tab to show </w:t>
      </w:r>
      <w:r w:rsidR="00A30E59">
        <w:t>which friends have added me (giving me access to their information), and allowing me to add them back by clicking their checkbox.</w:t>
      </w:r>
    </w:p>
    <w:p w14:paraId="56243751" w14:textId="048B6646" w:rsidR="00182229" w:rsidRDefault="00E13CE5" w:rsidP="00E13CE5">
      <w:pPr>
        <w:pStyle w:val="ListParagraph"/>
        <w:numPr>
          <w:ilvl w:val="0"/>
          <w:numId w:val="16"/>
        </w:numPr>
        <w:rPr>
          <w:ins w:id="1120" w:author="Omri" w:date="2012-07-31T10:52:00Z"/>
        </w:rPr>
      </w:pPr>
      <w:r w:rsidRPr="00730BC0">
        <w:rPr>
          <w:b/>
          <w:rPrChange w:id="1121" w:author="Omri" w:date="2012-07-31T11:34:00Z">
            <w:rPr/>
          </w:rPrChange>
        </w:rPr>
        <w:t xml:space="preserve">As an intermediate user, </w:t>
      </w:r>
      <w:ins w:id="1122" w:author="Omri" w:date="2012-07-31T10:52:00Z">
        <w:r w:rsidR="00182229" w:rsidRPr="00730BC0">
          <w:rPr>
            <w:b/>
            <w:rPrChange w:id="1123" w:author="Omri" w:date="2012-07-31T11:34:00Z">
              <w:rPr/>
            </w:rPrChange>
          </w:rPr>
          <w:t>I want to invite other</w:t>
        </w:r>
      </w:ins>
      <w:ins w:id="1124" w:author="Omri" w:date="2012-07-31T10:53:00Z">
        <w:r w:rsidR="00182229" w:rsidRPr="00730BC0">
          <w:rPr>
            <w:b/>
            <w:rPrChange w:id="1125" w:author="Omri" w:date="2012-07-31T11:34:00Z">
              <w:rPr/>
            </w:rPrChange>
          </w:rPr>
          <w:t xml:space="preserve"> Facebook friends </w:t>
        </w:r>
      </w:ins>
      <w:ins w:id="1126" w:author="Omri" w:date="2012-07-31T10:52:00Z">
        <w:r w:rsidR="00182229" w:rsidRPr="00730BC0">
          <w:rPr>
            <w:b/>
            <w:rPrChange w:id="1127" w:author="Omri" w:date="2012-07-31T11:34:00Z">
              <w:rPr/>
            </w:rPrChange>
          </w:rPr>
          <w:t xml:space="preserve">to use </w:t>
        </w:r>
        <w:proofErr w:type="spellStart"/>
        <w:r w:rsidR="00182229" w:rsidRPr="00730BC0">
          <w:rPr>
            <w:b/>
            <w:rPrChange w:id="1128" w:author="Omri" w:date="2012-07-31T11:34:00Z">
              <w:rPr/>
            </w:rPrChange>
          </w:rPr>
          <w:t>TwoStep</w:t>
        </w:r>
        <w:proofErr w:type="spellEnd"/>
        <w:r w:rsidR="00182229" w:rsidRPr="00730BC0">
          <w:rPr>
            <w:b/>
            <w:rPrChange w:id="1129" w:author="Omri" w:date="2012-07-31T11:34:00Z">
              <w:rPr/>
            </w:rPrChange>
          </w:rPr>
          <w:t>.</w:t>
        </w:r>
      </w:ins>
    </w:p>
    <w:p w14:paraId="385D53D5" w14:textId="5BF0E80B" w:rsidR="00E13CE5" w:rsidRDefault="00182229">
      <w:pPr>
        <w:pStyle w:val="ListParagraph"/>
        <w:pPrChange w:id="1130" w:author="Omri" w:date="2012-07-31T10:52:00Z">
          <w:pPr>
            <w:pStyle w:val="ListParagraph"/>
            <w:numPr>
              <w:numId w:val="16"/>
            </w:numPr>
            <w:ind w:hanging="360"/>
          </w:pPr>
        </w:pPrChange>
      </w:pPr>
      <w:ins w:id="1131" w:author="Omri" w:date="2012-07-31T10:52:00Z">
        <w:r w:rsidRPr="007C6653">
          <w:rPr>
            <w:i/>
          </w:rPr>
          <w:t>Implementation Notes:</w:t>
        </w:r>
        <w:r>
          <w:rPr>
            <w:i/>
          </w:rPr>
          <w:t xml:space="preserve"> </w:t>
        </w:r>
        <w:r>
          <w:t xml:space="preserve">I do this by </w:t>
        </w:r>
      </w:ins>
      <w:del w:id="1132" w:author="Omri" w:date="2012-07-31T10:52:00Z">
        <w:r w:rsidR="00E13CE5" w:rsidDel="00182229">
          <w:delText xml:space="preserve">I can </w:delText>
        </w:r>
      </w:del>
      <w:r w:rsidR="00E13CE5">
        <w:t>click</w:t>
      </w:r>
      <w:ins w:id="1133" w:author="Omri" w:date="2012-07-31T10:52:00Z">
        <w:r>
          <w:t>ing</w:t>
        </w:r>
      </w:ins>
      <w:r w:rsidR="00E13CE5">
        <w:t xml:space="preserve"> on</w:t>
      </w:r>
      <w:r w:rsidR="00A30E59">
        <w:t xml:space="preserve"> the</w:t>
      </w:r>
      <w:r w:rsidR="00E13CE5">
        <w:t xml:space="preserve"> </w:t>
      </w:r>
      <w:r w:rsidR="00A30E59">
        <w:t xml:space="preserve">Invite Others button to display a list of my Facebook friends that don’t yet use </w:t>
      </w:r>
      <w:proofErr w:type="spellStart"/>
      <w:r w:rsidR="00A30E59">
        <w:t>TwoStep</w:t>
      </w:r>
      <w:proofErr w:type="spellEnd"/>
      <w:r w:rsidR="00A30E59">
        <w:t>, with checkboxes next to each of them.  By default none are checked.</w:t>
      </w:r>
    </w:p>
    <w:p w14:paraId="72DF4F3D" w14:textId="77777777" w:rsidR="00182229" w:rsidRPr="00730BC0" w:rsidRDefault="00A30E59" w:rsidP="00E13CE5">
      <w:pPr>
        <w:pStyle w:val="ListParagraph"/>
        <w:numPr>
          <w:ilvl w:val="0"/>
          <w:numId w:val="16"/>
        </w:numPr>
        <w:rPr>
          <w:ins w:id="1134" w:author="Omri" w:date="2012-07-31T10:53:00Z"/>
          <w:b/>
          <w:rPrChange w:id="1135" w:author="Omri" w:date="2012-07-31T11:34:00Z">
            <w:rPr>
              <w:ins w:id="1136" w:author="Omri" w:date="2012-07-31T10:53:00Z"/>
            </w:rPr>
          </w:rPrChange>
        </w:rPr>
      </w:pPr>
      <w:r w:rsidRPr="00730BC0">
        <w:rPr>
          <w:b/>
          <w:rPrChange w:id="1137" w:author="Omri" w:date="2012-07-31T11:34:00Z">
            <w:rPr/>
          </w:rPrChange>
        </w:rPr>
        <w:t xml:space="preserve">As an intermediate user, I </w:t>
      </w:r>
      <w:ins w:id="1138" w:author="Omri" w:date="2012-07-31T10:53:00Z">
        <w:r w:rsidR="00182229" w:rsidRPr="00730BC0">
          <w:rPr>
            <w:b/>
            <w:rPrChange w:id="1139" w:author="Omri" w:date="2012-07-31T11:34:00Z">
              <w:rPr/>
            </w:rPrChange>
          </w:rPr>
          <w:t xml:space="preserve">want to invite other non-Facebook friends to use </w:t>
        </w:r>
        <w:proofErr w:type="spellStart"/>
        <w:r w:rsidR="00182229" w:rsidRPr="00730BC0">
          <w:rPr>
            <w:b/>
            <w:rPrChange w:id="1140" w:author="Omri" w:date="2012-07-31T11:34:00Z">
              <w:rPr/>
            </w:rPrChange>
          </w:rPr>
          <w:t>TwoStep</w:t>
        </w:r>
        <w:proofErr w:type="spellEnd"/>
        <w:r w:rsidR="00182229" w:rsidRPr="00730BC0">
          <w:rPr>
            <w:b/>
            <w:rPrChange w:id="1141" w:author="Omri" w:date="2012-07-31T11:34:00Z">
              <w:rPr/>
            </w:rPrChange>
          </w:rPr>
          <w:t>.</w:t>
        </w:r>
      </w:ins>
    </w:p>
    <w:p w14:paraId="6F65EE63" w14:textId="70E0486A" w:rsidR="00A30E59" w:rsidRPr="00E13CE5" w:rsidRDefault="00182229">
      <w:pPr>
        <w:pStyle w:val="ListParagraph"/>
        <w:pPrChange w:id="1142" w:author="Omri" w:date="2012-07-31T10:53:00Z">
          <w:pPr>
            <w:pStyle w:val="ListParagraph"/>
            <w:numPr>
              <w:numId w:val="16"/>
            </w:numPr>
            <w:ind w:hanging="360"/>
          </w:pPr>
        </w:pPrChange>
      </w:pPr>
      <w:ins w:id="1143" w:author="Omri" w:date="2012-07-31T10:53:00Z">
        <w:r w:rsidRPr="007C6653">
          <w:rPr>
            <w:i/>
          </w:rPr>
          <w:t>Implementation Notes:</w:t>
        </w:r>
        <w:r>
          <w:rPr>
            <w:i/>
          </w:rPr>
          <w:t xml:space="preserve"> </w:t>
        </w:r>
        <w:r>
          <w:t xml:space="preserve">I do this by </w:t>
        </w:r>
      </w:ins>
      <w:del w:id="1144" w:author="Omri" w:date="2012-07-31T10:53:00Z">
        <w:r w:rsidR="00A30E59" w:rsidDel="00182229">
          <w:delText xml:space="preserve">can </w:delText>
        </w:r>
      </w:del>
      <w:r w:rsidR="00A30E59">
        <w:t>enter</w:t>
      </w:r>
      <w:ins w:id="1145" w:author="Omri" w:date="2012-07-31T10:53:00Z">
        <w:r>
          <w:t>ing</w:t>
        </w:r>
      </w:ins>
      <w:r w:rsidR="00A30E59">
        <w:t xml:space="preserve"> a list of email addresses to invite others via email.  This sends them a nice email explaining the benefits of joining.</w:t>
      </w:r>
    </w:p>
    <w:p w14:paraId="34774E44" w14:textId="77777777" w:rsidR="00E13CE5" w:rsidRDefault="00E13CE5" w:rsidP="00E13CE5">
      <w:pPr>
        <w:pStyle w:val="Heading2"/>
      </w:pPr>
      <w:r>
        <w:t>Non-MVP</w:t>
      </w:r>
    </w:p>
    <w:p w14:paraId="60025BBF" w14:textId="2FE7A409" w:rsidR="00E13CE5" w:rsidRPr="00730BC0" w:rsidRDefault="00A30E59" w:rsidP="00E13CE5">
      <w:pPr>
        <w:pStyle w:val="ListParagraph"/>
        <w:numPr>
          <w:ilvl w:val="0"/>
          <w:numId w:val="15"/>
        </w:numPr>
        <w:rPr>
          <w:b/>
          <w:rPrChange w:id="1146" w:author="Omri" w:date="2012-07-31T11:34:00Z">
            <w:rPr/>
          </w:rPrChange>
        </w:rPr>
      </w:pPr>
      <w:r w:rsidRPr="00730BC0">
        <w:rPr>
          <w:b/>
          <w:rPrChange w:id="1147" w:author="Omri" w:date="2012-07-31T11:34:00Z">
            <w:rPr/>
          </w:rPrChange>
        </w:rPr>
        <w:t xml:space="preserve">As a novice user, I </w:t>
      </w:r>
      <w:del w:id="1148" w:author="Omri" w:date="2012-07-31T10:53:00Z">
        <w:r w:rsidRPr="00730BC0" w:rsidDel="00182229">
          <w:rPr>
            <w:b/>
            <w:rPrChange w:id="1149" w:author="Omri" w:date="2012-07-31T11:34:00Z">
              <w:rPr/>
            </w:rPrChange>
          </w:rPr>
          <w:delText xml:space="preserve">can </w:delText>
        </w:r>
      </w:del>
      <w:ins w:id="1150" w:author="Omri" w:date="2012-07-31T10:53:00Z">
        <w:r w:rsidR="00182229" w:rsidRPr="00730BC0">
          <w:rPr>
            <w:b/>
            <w:rPrChange w:id="1151" w:author="Omri" w:date="2012-07-31T11:34:00Z">
              <w:rPr/>
            </w:rPrChange>
          </w:rPr>
          <w:t xml:space="preserve">want to </w:t>
        </w:r>
      </w:ins>
      <w:r w:rsidRPr="00730BC0">
        <w:rPr>
          <w:b/>
          <w:rPrChange w:id="1152" w:author="Omri" w:date="2012-07-31T11:34:00Z">
            <w:rPr/>
          </w:rPrChange>
        </w:rPr>
        <w:t>invite Google contacts or Google+ friends.</w:t>
      </w:r>
    </w:p>
    <w:p w14:paraId="090A9940" w14:textId="2158BE48" w:rsidR="00785BD8" w:rsidRDefault="00785BD8" w:rsidP="00785BD8">
      <w:pPr>
        <w:pStyle w:val="Heading1"/>
        <w:rPr>
          <w:ins w:id="1153" w:author="Omri" w:date="2012-07-31T14:07:00Z"/>
        </w:rPr>
      </w:pPr>
      <w:ins w:id="1154" w:author="Omri" w:date="2012-07-31T14:07:00Z">
        <w:r>
          <w:t>Inbox</w:t>
        </w:r>
      </w:ins>
    </w:p>
    <w:p w14:paraId="76A5F022" w14:textId="77777777" w:rsidR="00785BD8" w:rsidRDefault="00785BD8" w:rsidP="00785BD8">
      <w:pPr>
        <w:pStyle w:val="Heading2"/>
        <w:rPr>
          <w:ins w:id="1155" w:author="Omri" w:date="2012-07-31T14:07:00Z"/>
        </w:rPr>
      </w:pPr>
      <w:ins w:id="1156" w:author="Omri" w:date="2012-07-31T14:07:00Z">
        <w:r>
          <w:t>Non-MVP</w:t>
        </w:r>
      </w:ins>
    </w:p>
    <w:p w14:paraId="56FA37EB" w14:textId="29FB42F9" w:rsidR="00785BD8" w:rsidRPr="00E21F19" w:rsidRDefault="00785BD8" w:rsidP="00785BD8">
      <w:pPr>
        <w:pStyle w:val="ListParagraph"/>
        <w:numPr>
          <w:ilvl w:val="0"/>
          <w:numId w:val="21"/>
        </w:numPr>
        <w:rPr>
          <w:ins w:id="1157" w:author="Omri" w:date="2012-07-31T14:07:00Z"/>
          <w:b/>
        </w:rPr>
      </w:pPr>
      <w:ins w:id="1158" w:author="Omri" w:date="2012-07-31T14:07:00Z">
        <w:r>
          <w:rPr>
            <w:b/>
          </w:rPr>
          <w:t xml:space="preserve">As an intermediate </w:t>
        </w:r>
        <w:r w:rsidRPr="00E21F19">
          <w:rPr>
            <w:b/>
          </w:rPr>
          <w:t xml:space="preserve">user, I </w:t>
        </w:r>
        <w:r>
          <w:rPr>
            <w:b/>
          </w:rPr>
          <w:t>want to view my inbox</w:t>
        </w:r>
        <w:r w:rsidRPr="00E21F19">
          <w:rPr>
            <w:b/>
          </w:rPr>
          <w:t>.</w:t>
        </w:r>
      </w:ins>
    </w:p>
    <w:p w14:paraId="58401E0B" w14:textId="0FCC5BDE" w:rsidR="00785BD8" w:rsidRDefault="00785BD8" w:rsidP="00785BD8">
      <w:pPr>
        <w:pStyle w:val="ListParagraph"/>
        <w:rPr>
          <w:ins w:id="1159" w:author="Omri" w:date="2012-07-31T14:08:00Z"/>
        </w:rPr>
      </w:pPr>
      <w:ins w:id="1160" w:author="Omri" w:date="2012-07-31T14:07:00Z">
        <w:r w:rsidRPr="007C6653">
          <w:rPr>
            <w:i/>
          </w:rPr>
          <w:t>Implementation Notes:</w:t>
        </w:r>
        <w:r>
          <w:rPr>
            <w:i/>
          </w:rPr>
          <w:t xml:space="preserve"> </w:t>
        </w:r>
        <w:r>
          <w:t xml:space="preserve">I do this by </w:t>
        </w:r>
      </w:ins>
      <w:ins w:id="1161" w:author="Omri" w:date="2012-07-31T14:11:00Z">
        <w:r>
          <w:t>opening</w:t>
        </w:r>
      </w:ins>
      <w:ins w:id="1162" w:author="Omri" w:date="2012-07-31T14:07:00Z">
        <w:r>
          <w:t xml:space="preserve"> the </w:t>
        </w:r>
        <w:r>
          <w:t>Inbox</w:t>
        </w:r>
        <w:r>
          <w:t xml:space="preserve"> </w:t>
        </w:r>
      </w:ins>
      <w:ins w:id="1163" w:author="Omri" w:date="2012-07-31T14:11:00Z">
        <w:r>
          <w:t>pane (which is rendered alongside the Organizer pane)</w:t>
        </w:r>
      </w:ins>
      <w:ins w:id="1164" w:author="Omri" w:date="2012-07-31T14:07:00Z">
        <w:r>
          <w:t xml:space="preserve"> and scrolling through </w:t>
        </w:r>
      </w:ins>
      <w:ins w:id="1165" w:author="Omri" w:date="2012-07-31T14:08:00Z">
        <w:r>
          <w:t>an uncategorized list, sorted by insert date (oldest to newest).</w:t>
        </w:r>
      </w:ins>
    </w:p>
    <w:p w14:paraId="07252CC7" w14:textId="77777777" w:rsidR="00785BD8" w:rsidRPr="00E21F19" w:rsidRDefault="00785BD8" w:rsidP="00785BD8">
      <w:pPr>
        <w:pStyle w:val="ListParagraph"/>
        <w:numPr>
          <w:ilvl w:val="0"/>
          <w:numId w:val="21"/>
        </w:numPr>
        <w:rPr>
          <w:ins w:id="1166" w:author="Omri" w:date="2012-07-31T14:12:00Z"/>
          <w:b/>
        </w:rPr>
      </w:pPr>
      <w:ins w:id="1167" w:author="Omri" w:date="2012-07-31T14:12:00Z">
        <w:r>
          <w:rPr>
            <w:b/>
          </w:rPr>
          <w:t xml:space="preserve">As an intermediate </w:t>
        </w:r>
        <w:r w:rsidRPr="00E21F19">
          <w:rPr>
            <w:b/>
          </w:rPr>
          <w:t xml:space="preserve">user, I </w:t>
        </w:r>
        <w:r>
          <w:rPr>
            <w:b/>
          </w:rPr>
          <w:t>want to transform an item in my inbox into a new Activity</w:t>
        </w:r>
        <w:r w:rsidRPr="00E21F19">
          <w:rPr>
            <w:b/>
          </w:rPr>
          <w:t>.</w:t>
        </w:r>
      </w:ins>
    </w:p>
    <w:p w14:paraId="38338391" w14:textId="45D99FA8" w:rsidR="00785BD8" w:rsidRDefault="00785BD8" w:rsidP="00785BD8">
      <w:pPr>
        <w:pStyle w:val="ListParagraph"/>
        <w:rPr>
          <w:ins w:id="1168" w:author="Omri" w:date="2012-07-31T14:12:00Z"/>
        </w:rPr>
      </w:pPr>
      <w:ins w:id="1169" w:author="Omri" w:date="2012-07-31T14:12:00Z">
        <w:r w:rsidRPr="007C6653">
          <w:rPr>
            <w:i/>
          </w:rPr>
          <w:t>Implementation Notes:</w:t>
        </w:r>
        <w:r>
          <w:rPr>
            <w:i/>
          </w:rPr>
          <w:t xml:space="preserve"> </w:t>
        </w:r>
        <w:r>
          <w:t xml:space="preserve">I do this by dragging the item from the Inbox pane to the Organizer.  Dropping the item </w:t>
        </w:r>
      </w:ins>
      <w:ins w:id="1170" w:author="Omri" w:date="2012-07-31T14:13:00Z">
        <w:r>
          <w:t xml:space="preserve">on a Category, Sub-Category, or </w:t>
        </w:r>
      </w:ins>
      <w:ins w:id="1171" w:author="Omri" w:date="2012-07-31T14:12:00Z">
        <w:r>
          <w:t>between Activities will make it a new Activity.</w:t>
        </w:r>
      </w:ins>
    </w:p>
    <w:p w14:paraId="2B4B3123" w14:textId="12DB1CB9" w:rsidR="00785BD8" w:rsidRPr="00E21F19" w:rsidRDefault="00785BD8" w:rsidP="00785BD8">
      <w:pPr>
        <w:pStyle w:val="ListParagraph"/>
        <w:numPr>
          <w:ilvl w:val="0"/>
          <w:numId w:val="21"/>
        </w:numPr>
        <w:rPr>
          <w:ins w:id="1172" w:author="Omri" w:date="2012-07-31T14:12:00Z"/>
          <w:b/>
        </w:rPr>
      </w:pPr>
      <w:ins w:id="1173" w:author="Omri" w:date="2012-07-31T14:12:00Z">
        <w:r>
          <w:rPr>
            <w:b/>
          </w:rPr>
          <w:t xml:space="preserve">As an intermediate </w:t>
        </w:r>
        <w:r w:rsidRPr="00E21F19">
          <w:rPr>
            <w:b/>
          </w:rPr>
          <w:t xml:space="preserve">user, I </w:t>
        </w:r>
        <w:r>
          <w:rPr>
            <w:b/>
          </w:rPr>
          <w:t>want to transform an item in my inbox</w:t>
        </w:r>
        <w:r>
          <w:rPr>
            <w:b/>
          </w:rPr>
          <w:t xml:space="preserve"> into a piece of metadata on the Activity</w:t>
        </w:r>
        <w:r w:rsidRPr="00E21F19">
          <w:rPr>
            <w:b/>
          </w:rPr>
          <w:t>.</w:t>
        </w:r>
      </w:ins>
    </w:p>
    <w:p w14:paraId="7EA8CEEC" w14:textId="793BA9EA" w:rsidR="00785BD8" w:rsidRDefault="00785BD8" w:rsidP="00785BD8">
      <w:pPr>
        <w:pStyle w:val="ListParagraph"/>
        <w:rPr>
          <w:ins w:id="1174" w:author="Omri" w:date="2012-07-31T14:19:00Z"/>
        </w:rPr>
      </w:pPr>
      <w:ins w:id="1175" w:author="Omri" w:date="2012-07-31T14:12:00Z">
        <w:r w:rsidRPr="007C6653">
          <w:rPr>
            <w:i/>
          </w:rPr>
          <w:t>Implementation Notes:</w:t>
        </w:r>
        <w:r>
          <w:rPr>
            <w:i/>
          </w:rPr>
          <w:t xml:space="preserve"> </w:t>
        </w:r>
        <w:r>
          <w:t xml:space="preserve">I do this by </w:t>
        </w:r>
      </w:ins>
      <w:ins w:id="1176" w:author="Omri" w:date="2012-07-31T14:13:00Z">
        <w:r>
          <w:t xml:space="preserve">making an Activity active, and then </w:t>
        </w:r>
      </w:ins>
      <w:ins w:id="1177" w:author="Omri" w:date="2012-07-31T14:12:00Z">
        <w:r>
          <w:t xml:space="preserve">dragging the item from the Inbox pane to the </w:t>
        </w:r>
      </w:ins>
      <w:ins w:id="1178" w:author="Omri" w:date="2012-07-31T14:13:00Z">
        <w:r>
          <w:t>Activity Editor</w:t>
        </w:r>
      </w:ins>
      <w:ins w:id="1179" w:author="Omri" w:date="2012-07-31T14:12:00Z">
        <w:r>
          <w:t xml:space="preserve">.  Dropping the item </w:t>
        </w:r>
      </w:ins>
      <w:ins w:id="1180" w:author="Omri" w:date="2012-07-31T14:14:00Z">
        <w:r>
          <w:t xml:space="preserve">on the Steps list will make it a new </w:t>
        </w:r>
        <w:r>
          <w:lastRenderedPageBreak/>
          <w:t xml:space="preserve">Step.  Dropping the item on the Notes area will make it a new note.  Likewise for Link (if the item matches a URL regex), or Contact (if the item matches a phone number or email </w:t>
        </w:r>
      </w:ins>
      <w:ins w:id="1181" w:author="Omri" w:date="2012-07-31T14:16:00Z">
        <w:r>
          <w:t>regex</w:t>
        </w:r>
      </w:ins>
      <w:ins w:id="1182" w:author="Omri" w:date="2012-07-31T14:14:00Z">
        <w:r>
          <w:t>), or Location (if the item matches a phone number, email, or address regex).</w:t>
        </w:r>
      </w:ins>
    </w:p>
    <w:p w14:paraId="09EA945E" w14:textId="2CACA530" w:rsidR="008563A3" w:rsidRPr="00E21F19" w:rsidRDefault="008563A3" w:rsidP="008563A3">
      <w:pPr>
        <w:pStyle w:val="ListParagraph"/>
        <w:numPr>
          <w:ilvl w:val="0"/>
          <w:numId w:val="21"/>
        </w:numPr>
        <w:rPr>
          <w:ins w:id="1183" w:author="Omri" w:date="2012-07-31T14:19:00Z"/>
          <w:b/>
        </w:rPr>
      </w:pPr>
      <w:ins w:id="1184" w:author="Omri" w:date="2012-07-31T14:19:00Z">
        <w:r>
          <w:rPr>
            <w:b/>
          </w:rPr>
          <w:t xml:space="preserve">As an </w:t>
        </w:r>
      </w:ins>
      <w:ins w:id="1185" w:author="Omri" w:date="2012-07-31T14:23:00Z">
        <w:r>
          <w:rPr>
            <w:b/>
          </w:rPr>
          <w:t>intermediate</w:t>
        </w:r>
      </w:ins>
      <w:ins w:id="1186" w:author="Omri" w:date="2012-07-31T14:19:00Z">
        <w:r>
          <w:rPr>
            <w:b/>
          </w:rPr>
          <w:t xml:space="preserve"> </w:t>
        </w:r>
        <w:r w:rsidRPr="00E21F19">
          <w:rPr>
            <w:b/>
          </w:rPr>
          <w:t xml:space="preserve">user, I </w:t>
        </w:r>
        <w:r>
          <w:rPr>
            <w:b/>
          </w:rPr>
          <w:t xml:space="preserve">want to </w:t>
        </w:r>
        <w:r>
          <w:rPr>
            <w:b/>
          </w:rPr>
          <w:t>add</w:t>
        </w:r>
        <w:r>
          <w:rPr>
            <w:b/>
          </w:rPr>
          <w:t xml:space="preserve"> an item </w:t>
        </w:r>
        <w:r>
          <w:rPr>
            <w:b/>
          </w:rPr>
          <w:t>to</w:t>
        </w:r>
        <w:r>
          <w:rPr>
            <w:b/>
          </w:rPr>
          <w:t xml:space="preserve"> my inbox</w:t>
        </w:r>
        <w:r w:rsidRPr="00E21F19">
          <w:rPr>
            <w:b/>
          </w:rPr>
          <w:t>.</w:t>
        </w:r>
      </w:ins>
    </w:p>
    <w:p w14:paraId="7CCB26D9" w14:textId="0B131300" w:rsidR="008563A3" w:rsidRDefault="008563A3" w:rsidP="00785BD8">
      <w:pPr>
        <w:pStyle w:val="ListParagraph"/>
        <w:rPr>
          <w:ins w:id="1187" w:author="Omri" w:date="2012-07-31T14:12:00Z"/>
        </w:rPr>
      </w:pPr>
      <w:ins w:id="1188" w:author="Omri" w:date="2012-07-31T14:20:00Z">
        <w:r w:rsidRPr="007C6653">
          <w:rPr>
            <w:i/>
          </w:rPr>
          <w:t>Implementation Notes:</w:t>
        </w:r>
        <w:r>
          <w:rPr>
            <w:i/>
          </w:rPr>
          <w:t xml:space="preserve"> </w:t>
        </w:r>
        <w:r>
          <w:t xml:space="preserve">I do this by </w:t>
        </w:r>
      </w:ins>
      <w:ins w:id="1189" w:author="Omri" w:date="2012-07-31T14:22:00Z">
        <w:r>
          <w:t xml:space="preserve">clicking a “new item” glyph which shows an edit box, and </w:t>
        </w:r>
      </w:ins>
      <w:ins w:id="1190" w:author="Omri" w:date="2012-07-31T14:20:00Z">
        <w:r>
          <w:t xml:space="preserve">copy / pasting a piece of text </w:t>
        </w:r>
      </w:ins>
      <w:ins w:id="1191" w:author="Omri" w:date="2012-07-31T14:22:00Z">
        <w:r>
          <w:t>or dragging a selection from a different browser</w:t>
        </w:r>
      </w:ins>
      <w:ins w:id="1192" w:author="Omri" w:date="2012-07-31T14:23:00Z">
        <w:r>
          <w:t xml:space="preserve"> window</w:t>
        </w:r>
      </w:ins>
      <w:ins w:id="1193" w:author="Omri" w:date="2012-07-31T14:22:00Z">
        <w:r>
          <w:t xml:space="preserve"> into the edit box</w:t>
        </w:r>
      </w:ins>
      <w:ins w:id="1194" w:author="Omri" w:date="2012-07-31T14:23:00Z">
        <w:r>
          <w:t xml:space="preserve"> (in the way browsers support today).</w:t>
        </w:r>
      </w:ins>
    </w:p>
    <w:p w14:paraId="560E8680" w14:textId="51D11602" w:rsidR="008563A3" w:rsidRDefault="008563A3" w:rsidP="008563A3">
      <w:pPr>
        <w:pStyle w:val="Heading1"/>
        <w:rPr>
          <w:ins w:id="1195" w:author="Omri" w:date="2012-07-31T14:16:00Z"/>
        </w:rPr>
      </w:pPr>
      <w:ins w:id="1196" w:author="Omri" w:date="2012-07-31T14:16:00Z">
        <w:r>
          <w:t>Inbox</w:t>
        </w:r>
        <w:r>
          <w:t xml:space="preserve"> – Mobile </w:t>
        </w:r>
      </w:ins>
    </w:p>
    <w:p w14:paraId="064AC28E" w14:textId="77777777" w:rsidR="008563A3" w:rsidRDefault="008563A3" w:rsidP="008563A3">
      <w:pPr>
        <w:pStyle w:val="Heading2"/>
        <w:rPr>
          <w:ins w:id="1197" w:author="Omri" w:date="2012-07-31T14:16:00Z"/>
        </w:rPr>
      </w:pPr>
      <w:ins w:id="1198" w:author="Omri" w:date="2012-07-31T14:16:00Z">
        <w:r>
          <w:t>Non-MVP</w:t>
        </w:r>
      </w:ins>
    </w:p>
    <w:p w14:paraId="7D168432" w14:textId="131110EC" w:rsidR="008563A3" w:rsidRPr="00E21F19" w:rsidRDefault="008563A3" w:rsidP="008563A3">
      <w:pPr>
        <w:pStyle w:val="ListParagraph"/>
        <w:numPr>
          <w:ilvl w:val="0"/>
          <w:numId w:val="22"/>
        </w:numPr>
        <w:rPr>
          <w:ins w:id="1199" w:author="Omri" w:date="2012-07-31T14:16:00Z"/>
          <w:b/>
        </w:rPr>
      </w:pPr>
      <w:ins w:id="1200" w:author="Omri" w:date="2012-07-31T14:16:00Z">
        <w:r>
          <w:rPr>
            <w:b/>
          </w:rPr>
          <w:t xml:space="preserve">As an intermediate </w:t>
        </w:r>
        <w:r w:rsidRPr="00E21F19">
          <w:rPr>
            <w:b/>
          </w:rPr>
          <w:t xml:space="preserve">user, I </w:t>
        </w:r>
        <w:r>
          <w:rPr>
            <w:b/>
          </w:rPr>
          <w:t>want to add an item to my Inbox</w:t>
        </w:r>
        <w:r w:rsidRPr="00E21F19">
          <w:rPr>
            <w:b/>
          </w:rPr>
          <w:t>.</w:t>
        </w:r>
      </w:ins>
    </w:p>
    <w:p w14:paraId="63DA5E5C" w14:textId="0EAF793F" w:rsidR="008563A3" w:rsidRDefault="008563A3" w:rsidP="008563A3">
      <w:pPr>
        <w:pStyle w:val="ListParagraph"/>
        <w:rPr>
          <w:ins w:id="1201" w:author="Omri" w:date="2012-07-31T14:16:00Z"/>
        </w:rPr>
      </w:pPr>
      <w:ins w:id="1202" w:author="Omri" w:date="2012-07-31T14:16:00Z">
        <w:r w:rsidRPr="007C6653">
          <w:rPr>
            <w:i/>
          </w:rPr>
          <w:t>Implementation Notes:</w:t>
        </w:r>
        <w:r>
          <w:rPr>
            <w:i/>
          </w:rPr>
          <w:t xml:space="preserve"> </w:t>
        </w:r>
        <w:r>
          <w:t xml:space="preserve">I do this by </w:t>
        </w:r>
      </w:ins>
      <w:ins w:id="1203" w:author="Omri" w:date="2012-07-31T14:17:00Z">
        <w:r>
          <w:t xml:space="preserve">texting or emailing a string of text to a well-known address (e.g. as a response text to a “welcome to </w:t>
        </w:r>
        <w:proofErr w:type="spellStart"/>
        <w:r>
          <w:t>TwoStep</w:t>
        </w:r>
      </w:ins>
      <w:proofErr w:type="spellEnd"/>
      <w:ins w:id="1204" w:author="Omri" w:date="2012-07-31T14:18:00Z">
        <w:r>
          <w:t xml:space="preserve">” text I got from the product, e.g. to </w:t>
        </w:r>
        <w:r>
          <w:fldChar w:fldCharType="begin"/>
        </w:r>
        <w:r>
          <w:instrText xml:space="preserve"> HYPERLINK "mailto:inbox@twostep.com" </w:instrText>
        </w:r>
        <w:r>
          <w:fldChar w:fldCharType="separate"/>
        </w:r>
        <w:r w:rsidRPr="00BC0FE7">
          <w:rPr>
            <w:rStyle w:val="Hyperlink"/>
          </w:rPr>
          <w:t>inbox@twostep.com</w:t>
        </w:r>
        <w:r>
          <w:fldChar w:fldCharType="end"/>
        </w:r>
        <w:r>
          <w:t>).  The user account is determined by examining the “From” (either origin phone number or “From:” email header.</w:t>
        </w:r>
      </w:ins>
    </w:p>
    <w:p w14:paraId="55868E72" w14:textId="77777777" w:rsidR="00A30E59" w:rsidRPr="007817D8" w:rsidDel="00182229" w:rsidRDefault="00A30E59" w:rsidP="00A30E59">
      <w:pPr>
        <w:rPr>
          <w:del w:id="1205" w:author="Omri" w:date="2012-07-31T10:53:00Z"/>
        </w:rPr>
      </w:pPr>
    </w:p>
    <w:p w14:paraId="26138003" w14:textId="77777777" w:rsidR="007D5A08" w:rsidRPr="0007089C" w:rsidRDefault="007D5A08" w:rsidP="007D5A08"/>
    <w:sectPr w:rsidR="007D5A08" w:rsidRPr="0007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4A4"/>
    <w:multiLevelType w:val="hybridMultilevel"/>
    <w:tmpl w:val="24182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46708"/>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63F01"/>
    <w:multiLevelType w:val="hybridMultilevel"/>
    <w:tmpl w:val="75BE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02FE8"/>
    <w:multiLevelType w:val="hybridMultilevel"/>
    <w:tmpl w:val="7A74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B90AE2"/>
    <w:multiLevelType w:val="hybridMultilevel"/>
    <w:tmpl w:val="46C8E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655A6"/>
    <w:multiLevelType w:val="hybridMultilevel"/>
    <w:tmpl w:val="F67E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01C46"/>
    <w:multiLevelType w:val="hybridMultilevel"/>
    <w:tmpl w:val="9A3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B4CCF"/>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2442B0"/>
    <w:multiLevelType w:val="hybridMultilevel"/>
    <w:tmpl w:val="5624F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22978"/>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DE0378"/>
    <w:multiLevelType w:val="hybridMultilevel"/>
    <w:tmpl w:val="46C673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B6292F"/>
    <w:multiLevelType w:val="hybridMultilevel"/>
    <w:tmpl w:val="E9585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011865"/>
    <w:multiLevelType w:val="hybridMultilevel"/>
    <w:tmpl w:val="75BE9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B4C97"/>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92129D"/>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53D8E"/>
    <w:multiLevelType w:val="hybridMultilevel"/>
    <w:tmpl w:val="5624F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A2A03"/>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104ABA"/>
    <w:multiLevelType w:val="hybridMultilevel"/>
    <w:tmpl w:val="139A6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17E57"/>
    <w:multiLevelType w:val="hybridMultilevel"/>
    <w:tmpl w:val="A83A3A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316CE4"/>
    <w:multiLevelType w:val="hybridMultilevel"/>
    <w:tmpl w:val="46C6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683768"/>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15"/>
  </w:num>
  <w:num w:numId="4">
    <w:abstractNumId w:val="11"/>
  </w:num>
  <w:num w:numId="5">
    <w:abstractNumId w:val="20"/>
  </w:num>
  <w:num w:numId="6">
    <w:abstractNumId w:val="18"/>
  </w:num>
  <w:num w:numId="7">
    <w:abstractNumId w:val="3"/>
  </w:num>
  <w:num w:numId="8">
    <w:abstractNumId w:val="4"/>
  </w:num>
  <w:num w:numId="9">
    <w:abstractNumId w:val="19"/>
  </w:num>
  <w:num w:numId="10">
    <w:abstractNumId w:val="12"/>
  </w:num>
  <w:num w:numId="11">
    <w:abstractNumId w:val="14"/>
  </w:num>
  <w:num w:numId="12">
    <w:abstractNumId w:val="17"/>
  </w:num>
  <w:num w:numId="13">
    <w:abstractNumId w:val="16"/>
  </w:num>
  <w:num w:numId="14">
    <w:abstractNumId w:val="7"/>
  </w:num>
  <w:num w:numId="15">
    <w:abstractNumId w:val="1"/>
  </w:num>
  <w:num w:numId="16">
    <w:abstractNumId w:val="6"/>
  </w:num>
  <w:num w:numId="17">
    <w:abstractNumId w:val="5"/>
  </w:num>
  <w:num w:numId="18">
    <w:abstractNumId w:val="13"/>
  </w:num>
  <w:num w:numId="19">
    <w:abstractNumId w:val="9"/>
  </w:num>
  <w:num w:numId="20">
    <w:abstractNumId w:val="0"/>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1F"/>
    <w:rsid w:val="0007089C"/>
    <w:rsid w:val="000E672F"/>
    <w:rsid w:val="00182229"/>
    <w:rsid w:val="001B7A78"/>
    <w:rsid w:val="0029409D"/>
    <w:rsid w:val="003B2AB5"/>
    <w:rsid w:val="003F30A2"/>
    <w:rsid w:val="004229B3"/>
    <w:rsid w:val="00452597"/>
    <w:rsid w:val="005A0F4F"/>
    <w:rsid w:val="00673E5F"/>
    <w:rsid w:val="00692122"/>
    <w:rsid w:val="00703FD3"/>
    <w:rsid w:val="00730BC0"/>
    <w:rsid w:val="00747793"/>
    <w:rsid w:val="007600C5"/>
    <w:rsid w:val="007817D8"/>
    <w:rsid w:val="00785BD8"/>
    <w:rsid w:val="007C6653"/>
    <w:rsid w:val="007D5A08"/>
    <w:rsid w:val="008563A3"/>
    <w:rsid w:val="00894ACE"/>
    <w:rsid w:val="00933804"/>
    <w:rsid w:val="009540A3"/>
    <w:rsid w:val="00A30E59"/>
    <w:rsid w:val="00A31CB7"/>
    <w:rsid w:val="00A461DE"/>
    <w:rsid w:val="00AC664D"/>
    <w:rsid w:val="00AF06F4"/>
    <w:rsid w:val="00B1235A"/>
    <w:rsid w:val="00C95DC0"/>
    <w:rsid w:val="00CD6274"/>
    <w:rsid w:val="00D11B5D"/>
    <w:rsid w:val="00D33603"/>
    <w:rsid w:val="00D34E9F"/>
    <w:rsid w:val="00D36149"/>
    <w:rsid w:val="00D879FA"/>
    <w:rsid w:val="00E00464"/>
    <w:rsid w:val="00E13CE5"/>
    <w:rsid w:val="00E542F9"/>
    <w:rsid w:val="00E67A1F"/>
    <w:rsid w:val="00EB0B13"/>
    <w:rsid w:val="00EC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5DC0"/>
    <w:pPr>
      <w:spacing w:after="0" w:line="240" w:lineRule="auto"/>
    </w:pPr>
  </w:style>
  <w:style w:type="paragraph" w:styleId="BalloonText">
    <w:name w:val="Balloon Text"/>
    <w:basedOn w:val="Normal"/>
    <w:link w:val="BalloonTextChar"/>
    <w:uiPriority w:val="99"/>
    <w:semiHidden/>
    <w:unhideWhenUsed/>
    <w:rsid w:val="00C9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C0"/>
    <w:rPr>
      <w:rFonts w:ascii="Tahoma" w:hAnsi="Tahoma" w:cs="Tahoma"/>
      <w:sz w:val="16"/>
      <w:szCs w:val="16"/>
    </w:rPr>
  </w:style>
  <w:style w:type="character" w:styleId="Hyperlink">
    <w:name w:val="Hyperlink"/>
    <w:basedOn w:val="DefaultParagraphFont"/>
    <w:uiPriority w:val="99"/>
    <w:unhideWhenUsed/>
    <w:rsid w:val="008563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5DC0"/>
    <w:pPr>
      <w:spacing w:after="0" w:line="240" w:lineRule="auto"/>
    </w:pPr>
  </w:style>
  <w:style w:type="paragraph" w:styleId="BalloonText">
    <w:name w:val="Balloon Text"/>
    <w:basedOn w:val="Normal"/>
    <w:link w:val="BalloonTextChar"/>
    <w:uiPriority w:val="99"/>
    <w:semiHidden/>
    <w:unhideWhenUsed/>
    <w:rsid w:val="00C95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DC0"/>
    <w:rPr>
      <w:rFonts w:ascii="Tahoma" w:hAnsi="Tahoma" w:cs="Tahoma"/>
      <w:sz w:val="16"/>
      <w:szCs w:val="16"/>
    </w:rPr>
  </w:style>
  <w:style w:type="character" w:styleId="Hyperlink">
    <w:name w:val="Hyperlink"/>
    <w:basedOn w:val="DefaultParagraphFont"/>
    <w:uiPriority w:val="99"/>
    <w:unhideWhenUsed/>
    <w:rsid w:val="00856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C9941-674F-4994-8ED0-4B974C3C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5013</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2012-07-31T21:25:00Z</dcterms:created>
  <dcterms:modified xsi:type="dcterms:W3CDTF">2012-07-31T21:25:00Z</dcterms:modified>
</cp:coreProperties>
</file>